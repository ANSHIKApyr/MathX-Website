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ED7DD" w14:textId="437436BF" w:rsidR="00FD2B5E" w:rsidRPr="00CA7225" w:rsidRDefault="00455D3A" w:rsidP="00CA7225">
      <w:pPr>
        <w:jc w:val="right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A7225">
        <w:rPr>
          <w:b/>
          <w:noProof/>
          <w:color w:val="000000" w:themeColor="text1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077694E2" wp14:editId="67AC7D74">
            <wp:simplePos x="0" y="0"/>
            <wp:positionH relativeFrom="page">
              <wp:posOffset>120196</wp:posOffset>
            </wp:positionH>
            <wp:positionV relativeFrom="page">
              <wp:align>top</wp:align>
            </wp:positionV>
            <wp:extent cx="1994807" cy="1722329"/>
            <wp:effectExtent l="76200" t="76200" r="81915" b="944880"/>
            <wp:wrapSquare wrapText="bothSides"/>
            <wp:docPr id="174139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93929" name="Picture 17413939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807" cy="172232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B5E" w:rsidRPr="00CA7225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WELCOME</w:t>
      </w:r>
    </w:p>
    <w:p w14:paraId="2F94AFC9" w14:textId="21338FF7" w:rsidR="00E54AF0" w:rsidRPr="00CA7225" w:rsidRDefault="006C1C54" w:rsidP="00CA7225">
      <w:pPr>
        <w:jc w:val="right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7B90839A" wp14:editId="32D2BDF6">
            <wp:simplePos x="0" y="0"/>
            <wp:positionH relativeFrom="margin">
              <wp:posOffset>-666750</wp:posOffset>
            </wp:positionH>
            <wp:positionV relativeFrom="margin">
              <wp:posOffset>3854450</wp:posOffset>
            </wp:positionV>
            <wp:extent cx="7086600" cy="3765550"/>
            <wp:effectExtent l="19050" t="19050" r="19050" b="25400"/>
            <wp:wrapSquare wrapText="bothSides"/>
            <wp:docPr id="141714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400" name="Picture 1417144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7655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B5E" w:rsidRPr="00CA7225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 THE MATHEMATICS PROJECT</w:t>
      </w:r>
    </w:p>
    <w:p w14:paraId="2E0FED56" w14:textId="517C1B63" w:rsidR="00250E63" w:rsidRDefault="00250E63" w:rsidP="00250E63">
      <w:pPr>
        <w:jc w:val="right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C8FC9E7" w14:textId="1015C414" w:rsidR="00E55FEA" w:rsidRPr="00E55FEA" w:rsidRDefault="00E55FEA" w:rsidP="00250E63">
      <w:pPr>
        <w:jc w:val="right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5FEA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Details of all members</w:t>
      </w:r>
    </w:p>
    <w:p w14:paraId="31748A99" w14:textId="77777777" w:rsidR="00E55FEA" w:rsidRDefault="00E55FEA" w:rsidP="00605D03">
      <w:pPr>
        <w:ind w:left="720" w:hanging="360"/>
      </w:pPr>
    </w:p>
    <w:p w14:paraId="19763804" w14:textId="77777777" w:rsidR="00E55FEA" w:rsidRDefault="00E55FEA" w:rsidP="00605D03">
      <w:pPr>
        <w:ind w:left="720" w:hanging="360"/>
      </w:pPr>
    </w:p>
    <w:p w14:paraId="759F4E52" w14:textId="09C94422" w:rsidR="00E55FEA" w:rsidRPr="001F7219" w:rsidRDefault="00E55FEA" w:rsidP="00E54AF0">
      <w:pPr>
        <w:pStyle w:val="ListParagraph"/>
        <w:numPr>
          <w:ilvl w:val="0"/>
          <w:numId w:val="44"/>
        </w:numPr>
        <w:jc w:val="both"/>
        <w:rPr>
          <w:b/>
          <w:bCs/>
          <w:sz w:val="36"/>
          <w:szCs w:val="36"/>
        </w:rPr>
      </w:pPr>
      <w:r w:rsidRPr="001F7219">
        <w:rPr>
          <w:color w:val="FF0000"/>
          <w:sz w:val="36"/>
          <w:szCs w:val="36"/>
        </w:rPr>
        <w:t xml:space="preserve">Team Leader -: </w:t>
      </w:r>
      <w:r w:rsidRPr="001F7219">
        <w:rPr>
          <w:b/>
          <w:bCs/>
          <w:sz w:val="36"/>
          <w:szCs w:val="36"/>
        </w:rPr>
        <w:t>Anshika</w:t>
      </w:r>
    </w:p>
    <w:p w14:paraId="2D10BB51" w14:textId="7CF21E25" w:rsidR="00E55FEA" w:rsidRPr="001F7219" w:rsidRDefault="00E55FEA" w:rsidP="00E54AF0">
      <w:pPr>
        <w:ind w:left="720"/>
        <w:jc w:val="both"/>
        <w:rPr>
          <w:sz w:val="36"/>
          <w:szCs w:val="36"/>
        </w:rPr>
      </w:pPr>
      <w:r w:rsidRPr="001F7219">
        <w:rPr>
          <w:color w:val="FF0000"/>
          <w:sz w:val="36"/>
          <w:szCs w:val="36"/>
        </w:rPr>
        <w:t xml:space="preserve">Email -: </w:t>
      </w:r>
      <w:hyperlink r:id="rId7" w:history="1">
        <w:r w:rsidR="00E54AF0" w:rsidRPr="001F7219">
          <w:rPr>
            <w:rStyle w:val="Hyperlink"/>
            <w:b/>
            <w:bCs/>
            <w:color w:val="000000" w:themeColor="text1"/>
            <w:sz w:val="36"/>
            <w:szCs w:val="36"/>
            <w:u w:val="none"/>
          </w:rPr>
          <w:t>anshdwi21@gmail.com</w:t>
        </w:r>
      </w:hyperlink>
    </w:p>
    <w:p w14:paraId="59F0492D" w14:textId="3B77F26B" w:rsidR="001F7219" w:rsidRPr="001F7219" w:rsidDel="00C773F7" w:rsidRDefault="001F7219" w:rsidP="001F7219">
      <w:pPr>
        <w:ind w:left="720"/>
        <w:rPr>
          <w:del w:id="0" w:author="Dipak Jawane" w:date="2025-03-05T22:12:00Z" w16du:dateUtc="2025-03-05T16:42:00Z"/>
          <w:b/>
          <w:bCs/>
          <w:color w:val="000000" w:themeColor="text1"/>
          <w:sz w:val="36"/>
          <w:szCs w:val="36"/>
        </w:rPr>
      </w:pPr>
      <w:r w:rsidRPr="001F7219">
        <w:rPr>
          <w:color w:val="FF0000"/>
          <w:sz w:val="36"/>
          <w:szCs w:val="36"/>
        </w:rPr>
        <w:t>Deployed at:</w:t>
      </w:r>
      <w:r w:rsidRPr="001F7219">
        <w:rPr>
          <w:b/>
          <w:bCs/>
          <w:color w:val="000000" w:themeColor="text1"/>
          <w:sz w:val="36"/>
          <w:szCs w:val="36"/>
        </w:rPr>
        <w:t xml:space="preserve"> </w:t>
      </w:r>
      <w:r w:rsidRPr="001F7219">
        <w:rPr>
          <w:b/>
          <w:bCs/>
          <w:color w:val="000000" w:themeColor="text1"/>
          <w:sz w:val="36"/>
          <w:szCs w:val="36"/>
        </w:rPr>
        <w:t>https://github.com/ANSHIKApyr</w:t>
      </w:r>
    </w:p>
    <w:p w14:paraId="4AEAF58D" w14:textId="77777777" w:rsidR="00E54AF0" w:rsidRPr="00E54AF0" w:rsidRDefault="00E54AF0" w:rsidP="00C773F7">
      <w:pPr>
        <w:ind w:left="720"/>
        <w:jc w:val="both"/>
        <w:rPr>
          <w:b/>
          <w:bCs/>
          <w:color w:val="000000" w:themeColor="text1"/>
          <w:sz w:val="44"/>
          <w:szCs w:val="44"/>
        </w:rPr>
      </w:pPr>
    </w:p>
    <w:p w14:paraId="59EBC729" w14:textId="6A4D50D6" w:rsidR="00E55FEA" w:rsidRPr="00E55FEA" w:rsidRDefault="00E55FEA" w:rsidP="00E55FEA">
      <w:pPr>
        <w:ind w:left="720" w:hanging="360"/>
        <w:jc w:val="center"/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5FEA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Members name -:</w:t>
      </w:r>
    </w:p>
    <w:p w14:paraId="6ADB5FCA" w14:textId="7EB180F1" w:rsidR="00E55FEA" w:rsidRPr="001F7219" w:rsidRDefault="00E55FEA" w:rsidP="00E55FEA">
      <w:pPr>
        <w:pStyle w:val="ListParagraph"/>
        <w:numPr>
          <w:ilvl w:val="0"/>
          <w:numId w:val="45"/>
        </w:numPr>
        <w:rPr>
          <w:b/>
          <w:bCs/>
          <w:color w:val="000000" w:themeColor="text1"/>
          <w:sz w:val="36"/>
          <w:szCs w:val="36"/>
        </w:rPr>
      </w:pPr>
      <w:r w:rsidRPr="001F7219">
        <w:rPr>
          <w:color w:val="FF0000"/>
          <w:sz w:val="36"/>
          <w:szCs w:val="36"/>
        </w:rPr>
        <w:t xml:space="preserve">Name -: </w:t>
      </w:r>
      <w:r w:rsidRPr="001F7219">
        <w:rPr>
          <w:b/>
          <w:bCs/>
          <w:color w:val="000000" w:themeColor="text1"/>
          <w:sz w:val="36"/>
          <w:szCs w:val="36"/>
        </w:rPr>
        <w:t>Prashant</w:t>
      </w:r>
    </w:p>
    <w:p w14:paraId="1A5D139E" w14:textId="1C2EA4D7" w:rsidR="00E54AF0" w:rsidRPr="001F7219" w:rsidRDefault="00E55FEA" w:rsidP="00E54AF0">
      <w:pPr>
        <w:ind w:left="720" w:hanging="360"/>
        <w:rPr>
          <w:b/>
          <w:bCs/>
          <w:color w:val="000000" w:themeColor="text1"/>
          <w:sz w:val="36"/>
          <w:szCs w:val="36"/>
        </w:rPr>
      </w:pPr>
      <w:r w:rsidRPr="001F7219">
        <w:rPr>
          <w:color w:val="FF0000"/>
          <w:sz w:val="36"/>
          <w:szCs w:val="36"/>
        </w:rPr>
        <w:t xml:space="preserve">   Email</w:t>
      </w:r>
      <w:r w:rsidR="00E54AF0" w:rsidRPr="001F7219">
        <w:rPr>
          <w:color w:val="FF0000"/>
          <w:sz w:val="36"/>
          <w:szCs w:val="36"/>
        </w:rPr>
        <w:t xml:space="preserve"> -: </w:t>
      </w:r>
      <w:hyperlink r:id="rId8" w:history="1">
        <w:r w:rsidR="00E54AF0" w:rsidRPr="001F7219">
          <w:rPr>
            <w:rStyle w:val="Hyperlink"/>
            <w:b/>
            <w:bCs/>
            <w:color w:val="000000" w:themeColor="text1"/>
            <w:sz w:val="36"/>
            <w:szCs w:val="36"/>
            <w:u w:val="none"/>
          </w:rPr>
          <w:t>prashantdudhal11@gmail.com</w:t>
        </w:r>
      </w:hyperlink>
    </w:p>
    <w:p w14:paraId="37E46F9E" w14:textId="5FB0BD5A" w:rsidR="00E54AF0" w:rsidRPr="001F7219" w:rsidRDefault="00E54AF0" w:rsidP="00E54AF0">
      <w:pPr>
        <w:pStyle w:val="ListParagraph"/>
        <w:numPr>
          <w:ilvl w:val="0"/>
          <w:numId w:val="48"/>
        </w:numPr>
        <w:rPr>
          <w:b/>
          <w:bCs/>
          <w:color w:val="000000" w:themeColor="text1"/>
          <w:sz w:val="36"/>
          <w:szCs w:val="36"/>
        </w:rPr>
      </w:pPr>
      <w:r w:rsidRPr="001F7219">
        <w:rPr>
          <w:color w:val="FF0000"/>
          <w:sz w:val="36"/>
          <w:szCs w:val="36"/>
        </w:rPr>
        <w:t>Name -:</w:t>
      </w:r>
      <w:r w:rsidRPr="001F7219">
        <w:rPr>
          <w:b/>
          <w:bCs/>
          <w:color w:val="FF0000"/>
          <w:sz w:val="36"/>
          <w:szCs w:val="36"/>
        </w:rPr>
        <w:t xml:space="preserve"> </w:t>
      </w:r>
      <w:r w:rsidRPr="001F7219">
        <w:rPr>
          <w:b/>
          <w:bCs/>
          <w:color w:val="000000" w:themeColor="text1"/>
          <w:sz w:val="36"/>
          <w:szCs w:val="36"/>
        </w:rPr>
        <w:t>Nikita</w:t>
      </w:r>
    </w:p>
    <w:p w14:paraId="2126C380" w14:textId="09C07F21" w:rsidR="00E55FEA" w:rsidRPr="001F7219" w:rsidRDefault="00E54AF0" w:rsidP="00E54AF0">
      <w:pPr>
        <w:ind w:left="720"/>
        <w:rPr>
          <w:b/>
          <w:bCs/>
          <w:color w:val="000000" w:themeColor="text1"/>
          <w:sz w:val="36"/>
          <w:szCs w:val="36"/>
        </w:rPr>
      </w:pPr>
      <w:r w:rsidRPr="001F7219">
        <w:rPr>
          <w:color w:val="FF0000"/>
          <w:sz w:val="36"/>
          <w:szCs w:val="36"/>
        </w:rPr>
        <w:t xml:space="preserve">Email -: </w:t>
      </w:r>
      <w:r w:rsidRPr="001F7219">
        <w:rPr>
          <w:b/>
          <w:bCs/>
          <w:color w:val="000000" w:themeColor="text1"/>
          <w:sz w:val="36"/>
          <w:szCs w:val="36"/>
        </w:rPr>
        <w:t>dhamalnikita02@gmail.com</w:t>
      </w:r>
    </w:p>
    <w:p w14:paraId="6BC22AFE" w14:textId="01760451" w:rsidR="00E54AF0" w:rsidRPr="001F7219" w:rsidRDefault="00E54AF0" w:rsidP="00E54AF0">
      <w:pPr>
        <w:pStyle w:val="ListParagraph"/>
        <w:numPr>
          <w:ilvl w:val="0"/>
          <w:numId w:val="45"/>
        </w:numPr>
        <w:rPr>
          <w:b/>
          <w:bCs/>
          <w:color w:val="000000" w:themeColor="text1"/>
          <w:sz w:val="36"/>
          <w:szCs w:val="36"/>
        </w:rPr>
      </w:pPr>
      <w:r w:rsidRPr="001F7219">
        <w:rPr>
          <w:color w:val="FF0000"/>
          <w:sz w:val="36"/>
          <w:szCs w:val="36"/>
        </w:rPr>
        <w:t xml:space="preserve">Name -: </w:t>
      </w:r>
      <w:r w:rsidR="00946E5D" w:rsidRPr="001F7219">
        <w:rPr>
          <w:b/>
          <w:bCs/>
          <w:color w:val="000000" w:themeColor="text1"/>
          <w:sz w:val="36"/>
          <w:szCs w:val="36"/>
        </w:rPr>
        <w:t>Sravan</w:t>
      </w:r>
    </w:p>
    <w:p w14:paraId="12F83721" w14:textId="45E25900" w:rsidR="00E54AF0" w:rsidRPr="001F7219" w:rsidRDefault="00E54AF0" w:rsidP="00E54AF0">
      <w:pPr>
        <w:ind w:left="720" w:hanging="360"/>
        <w:rPr>
          <w:color w:val="FF0000"/>
          <w:sz w:val="36"/>
          <w:szCs w:val="36"/>
        </w:rPr>
      </w:pPr>
      <w:r w:rsidRPr="001F7219">
        <w:rPr>
          <w:color w:val="FF0000"/>
          <w:sz w:val="36"/>
          <w:szCs w:val="36"/>
        </w:rPr>
        <w:t xml:space="preserve">   Email </w:t>
      </w:r>
      <w:r w:rsidR="00946E5D" w:rsidRPr="001F7219">
        <w:rPr>
          <w:color w:val="FF0000"/>
          <w:sz w:val="36"/>
          <w:szCs w:val="36"/>
        </w:rPr>
        <w:t xml:space="preserve">-: </w:t>
      </w:r>
      <w:r w:rsidR="00946E5D" w:rsidRPr="001F7219">
        <w:rPr>
          <w:b/>
          <w:bCs/>
          <w:color w:val="000000" w:themeColor="text1"/>
          <w:sz w:val="36"/>
          <w:szCs w:val="36"/>
        </w:rPr>
        <w:t>sravangaraga1379</w:t>
      </w:r>
      <w:r w:rsidRPr="001F7219">
        <w:rPr>
          <w:b/>
          <w:bCs/>
          <w:color w:val="000000" w:themeColor="text1"/>
          <w:sz w:val="36"/>
          <w:szCs w:val="36"/>
        </w:rPr>
        <w:t>@gmail.com</w:t>
      </w:r>
    </w:p>
    <w:p w14:paraId="58B7811E" w14:textId="5BD01F40" w:rsidR="00E54AF0" w:rsidRPr="001F7219" w:rsidRDefault="00E54AF0" w:rsidP="00E54AF0">
      <w:pPr>
        <w:pStyle w:val="ListParagraph"/>
        <w:numPr>
          <w:ilvl w:val="0"/>
          <w:numId w:val="45"/>
        </w:numPr>
        <w:rPr>
          <w:b/>
          <w:bCs/>
          <w:color w:val="000000" w:themeColor="text1"/>
          <w:sz w:val="36"/>
          <w:szCs w:val="36"/>
        </w:rPr>
      </w:pPr>
      <w:r w:rsidRPr="001F7219">
        <w:rPr>
          <w:color w:val="FF0000"/>
          <w:sz w:val="36"/>
          <w:szCs w:val="36"/>
        </w:rPr>
        <w:t xml:space="preserve">Name -: </w:t>
      </w:r>
      <w:r w:rsidRPr="001F7219">
        <w:rPr>
          <w:b/>
          <w:bCs/>
          <w:color w:val="000000" w:themeColor="text1"/>
          <w:sz w:val="36"/>
          <w:szCs w:val="36"/>
        </w:rPr>
        <w:t>Kajal</w:t>
      </w:r>
    </w:p>
    <w:p w14:paraId="05B2D92F" w14:textId="6655580D" w:rsidR="00E55FEA" w:rsidRPr="001F7219" w:rsidRDefault="00E54AF0" w:rsidP="00FD2B5E">
      <w:pPr>
        <w:ind w:left="360"/>
        <w:rPr>
          <w:b/>
          <w:bCs/>
          <w:color w:val="000000" w:themeColor="text1"/>
          <w:sz w:val="36"/>
          <w:szCs w:val="36"/>
        </w:rPr>
      </w:pPr>
      <w:r w:rsidRPr="001F7219">
        <w:rPr>
          <w:color w:val="FF0000"/>
          <w:sz w:val="36"/>
          <w:szCs w:val="36"/>
        </w:rPr>
        <w:t xml:space="preserve"> Email-: </w:t>
      </w:r>
      <w:r w:rsidRPr="001F7219">
        <w:rPr>
          <w:b/>
          <w:bCs/>
          <w:color w:val="000000" w:themeColor="text1"/>
          <w:sz w:val="36"/>
          <w:szCs w:val="36"/>
        </w:rPr>
        <w:t>kajalsanjaychavhan2222@gmail.co</w:t>
      </w:r>
      <w:r w:rsidR="00FD2B5E" w:rsidRPr="001F7219">
        <w:rPr>
          <w:b/>
          <w:bCs/>
          <w:color w:val="000000" w:themeColor="text1"/>
          <w:sz w:val="36"/>
          <w:szCs w:val="36"/>
        </w:rPr>
        <w:t>m</w:t>
      </w:r>
    </w:p>
    <w:p w14:paraId="0D8BC7D6" w14:textId="77777777" w:rsidR="00E55FEA" w:rsidRDefault="00E55FEA" w:rsidP="00E54AF0"/>
    <w:p w14:paraId="1CBABA88" w14:textId="77777777" w:rsidR="001F7219" w:rsidRDefault="001F7219" w:rsidP="00605D03">
      <w:pPr>
        <w:pStyle w:val="ListParagraph"/>
        <w:numPr>
          <w:ilvl w:val="0"/>
          <w:numId w:val="38"/>
        </w:num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FD3D55F" w14:textId="77777777" w:rsidR="001F7219" w:rsidRDefault="001F7219" w:rsidP="00605D03">
      <w:pPr>
        <w:pStyle w:val="ListParagraph"/>
        <w:numPr>
          <w:ilvl w:val="0"/>
          <w:numId w:val="38"/>
        </w:num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925BA14" w14:textId="4292ABC1" w:rsidR="00651069" w:rsidRPr="00605D03" w:rsidRDefault="00651069" w:rsidP="00605D03">
      <w:pPr>
        <w:pStyle w:val="ListParagraph"/>
        <w:numPr>
          <w:ilvl w:val="0"/>
          <w:numId w:val="38"/>
        </w:numP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05D03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USE CASES OF PROJECT</w:t>
      </w:r>
    </w:p>
    <w:p w14:paraId="776072BF" w14:textId="77777777" w:rsidR="00651069" w:rsidRPr="00361CB5" w:rsidRDefault="00651069" w:rsidP="00651069">
      <w:pPr>
        <w:rPr>
          <w:b/>
          <w:bCs/>
          <w:color w:val="70AD47" w:themeColor="accent6"/>
          <w:sz w:val="52"/>
          <w:szCs w:val="52"/>
        </w:rPr>
      </w:pPr>
      <w:r w:rsidRPr="00361CB5">
        <w:rPr>
          <w:b/>
          <w:bCs/>
          <w:color w:val="70AD47" w:themeColor="accent6"/>
          <w:sz w:val="52"/>
          <w:szCs w:val="52"/>
        </w:rPr>
        <w:t>1.Educational Platform</w:t>
      </w:r>
    </w:p>
    <w:p w14:paraId="4A1EEF4A" w14:textId="77777777" w:rsidR="00651069" w:rsidRPr="00361CB5" w:rsidRDefault="00651069" w:rsidP="00651069">
      <w:pPr>
        <w:pStyle w:val="ListParagraph"/>
        <w:numPr>
          <w:ilvl w:val="0"/>
          <w:numId w:val="35"/>
        </w:numPr>
        <w:rPr>
          <w:b/>
          <w:bCs/>
          <w:sz w:val="40"/>
          <w:szCs w:val="40"/>
        </w:rPr>
      </w:pPr>
      <w:r w:rsidRPr="00361CB5">
        <w:rPr>
          <w:b/>
          <w:bCs/>
          <w:sz w:val="40"/>
          <w:szCs w:val="40"/>
        </w:rPr>
        <w:t>Helps students learn mathematical concepts like Fibonacci series,</w:t>
      </w:r>
    </w:p>
    <w:p w14:paraId="1FCEC4EC" w14:textId="77777777" w:rsidR="00651069" w:rsidRPr="00361CB5" w:rsidRDefault="00651069" w:rsidP="00651069">
      <w:pPr>
        <w:pStyle w:val="ListParagraph"/>
        <w:rPr>
          <w:b/>
          <w:bCs/>
          <w:sz w:val="40"/>
          <w:szCs w:val="40"/>
        </w:rPr>
      </w:pPr>
      <w:r w:rsidRPr="00361CB5">
        <w:rPr>
          <w:b/>
          <w:bCs/>
          <w:sz w:val="40"/>
          <w:szCs w:val="40"/>
        </w:rPr>
        <w:t>Armstrong numbers, prime numbers, etc.</w:t>
      </w:r>
    </w:p>
    <w:p w14:paraId="5A655FCF" w14:textId="77777777" w:rsidR="00651069" w:rsidRPr="00361CB5" w:rsidRDefault="00651069" w:rsidP="00651069">
      <w:pPr>
        <w:pStyle w:val="ListParagraph"/>
        <w:numPr>
          <w:ilvl w:val="0"/>
          <w:numId w:val="35"/>
        </w:numPr>
        <w:rPr>
          <w:b/>
          <w:bCs/>
          <w:sz w:val="40"/>
          <w:szCs w:val="40"/>
        </w:rPr>
      </w:pPr>
      <w:r w:rsidRPr="00361CB5">
        <w:rPr>
          <w:b/>
          <w:bCs/>
          <w:sz w:val="40"/>
          <w:szCs w:val="40"/>
        </w:rPr>
        <w:t>Provides interactive explanations with examples.</w:t>
      </w:r>
    </w:p>
    <w:p w14:paraId="7E196C60" w14:textId="77777777" w:rsidR="00651069" w:rsidRPr="00361CB5" w:rsidRDefault="00651069" w:rsidP="00651069">
      <w:pPr>
        <w:pStyle w:val="ListParagraph"/>
        <w:numPr>
          <w:ilvl w:val="0"/>
          <w:numId w:val="35"/>
        </w:numPr>
        <w:rPr>
          <w:b/>
          <w:bCs/>
          <w:sz w:val="40"/>
          <w:szCs w:val="40"/>
        </w:rPr>
      </w:pPr>
      <w:r w:rsidRPr="00361CB5">
        <w:rPr>
          <w:b/>
          <w:bCs/>
          <w:sz w:val="40"/>
          <w:szCs w:val="40"/>
        </w:rPr>
        <w:t>Can include quizzes and exercises to test knowledge.</w:t>
      </w:r>
    </w:p>
    <w:p w14:paraId="305F9975" w14:textId="77777777" w:rsidR="00651069" w:rsidRDefault="00651069" w:rsidP="00651069"/>
    <w:p w14:paraId="5E8EFDA3" w14:textId="77777777" w:rsidR="00651069" w:rsidRPr="00361CB5" w:rsidRDefault="00651069" w:rsidP="00651069">
      <w:pPr>
        <w:rPr>
          <w:b/>
          <w:bCs/>
          <w:color w:val="70AD47" w:themeColor="accent6"/>
          <w:sz w:val="52"/>
          <w:szCs w:val="52"/>
        </w:rPr>
      </w:pPr>
      <w:r w:rsidRPr="00361CB5">
        <w:rPr>
          <w:b/>
          <w:bCs/>
          <w:color w:val="70AD47" w:themeColor="accent6"/>
          <w:sz w:val="52"/>
          <w:szCs w:val="52"/>
        </w:rPr>
        <w:t>2.Mathematical Calculators</w:t>
      </w:r>
    </w:p>
    <w:p w14:paraId="2EA531C7" w14:textId="77777777" w:rsidR="00651069" w:rsidRPr="00361CB5" w:rsidRDefault="00651069" w:rsidP="00651069">
      <w:pPr>
        <w:pStyle w:val="ListParagraph"/>
        <w:numPr>
          <w:ilvl w:val="0"/>
          <w:numId w:val="36"/>
        </w:numPr>
        <w:rPr>
          <w:b/>
          <w:bCs/>
          <w:sz w:val="40"/>
          <w:szCs w:val="40"/>
        </w:rPr>
      </w:pPr>
      <w:r w:rsidRPr="00361CB5">
        <w:rPr>
          <w:b/>
          <w:bCs/>
          <w:sz w:val="40"/>
          <w:szCs w:val="40"/>
        </w:rPr>
        <w:t>Allows users to calculate Fibonacci series, factorials,</w:t>
      </w:r>
    </w:p>
    <w:p w14:paraId="127377C9" w14:textId="77777777" w:rsidR="00651069" w:rsidRPr="00361CB5" w:rsidRDefault="00651069" w:rsidP="00651069">
      <w:pPr>
        <w:pStyle w:val="ListParagraph"/>
        <w:rPr>
          <w:b/>
          <w:bCs/>
          <w:sz w:val="40"/>
          <w:szCs w:val="40"/>
        </w:rPr>
      </w:pPr>
      <w:r w:rsidRPr="00361CB5">
        <w:rPr>
          <w:b/>
          <w:bCs/>
          <w:sz w:val="40"/>
          <w:szCs w:val="40"/>
        </w:rPr>
        <w:t>and prime numbers dynamically.</w:t>
      </w:r>
    </w:p>
    <w:p w14:paraId="72C72159" w14:textId="77777777" w:rsidR="00651069" w:rsidRDefault="00651069" w:rsidP="00651069">
      <w:pPr>
        <w:pStyle w:val="ListParagraph"/>
        <w:numPr>
          <w:ilvl w:val="0"/>
          <w:numId w:val="36"/>
        </w:numPr>
        <w:rPr>
          <w:b/>
          <w:bCs/>
          <w:sz w:val="40"/>
          <w:szCs w:val="40"/>
        </w:rPr>
      </w:pPr>
      <w:r w:rsidRPr="00361CB5">
        <w:rPr>
          <w:b/>
          <w:bCs/>
          <w:sz w:val="40"/>
          <w:szCs w:val="40"/>
        </w:rPr>
        <w:t>Provides step-by-step solutions for complex calculations.</w:t>
      </w:r>
    </w:p>
    <w:p w14:paraId="5C575089" w14:textId="77777777" w:rsidR="00651069" w:rsidRPr="00361CB5" w:rsidRDefault="00651069" w:rsidP="00651069">
      <w:pPr>
        <w:pStyle w:val="ListParagraph"/>
        <w:rPr>
          <w:b/>
          <w:bCs/>
          <w:sz w:val="40"/>
          <w:szCs w:val="40"/>
        </w:rPr>
      </w:pPr>
    </w:p>
    <w:p w14:paraId="1CB985B1" w14:textId="77777777" w:rsidR="00651069" w:rsidRPr="00361CB5" w:rsidRDefault="00651069" w:rsidP="00651069">
      <w:pPr>
        <w:rPr>
          <w:b/>
          <w:bCs/>
          <w:color w:val="70AD47" w:themeColor="accent6"/>
          <w:sz w:val="52"/>
          <w:szCs w:val="52"/>
        </w:rPr>
      </w:pPr>
      <w:r w:rsidRPr="00361CB5">
        <w:rPr>
          <w:b/>
          <w:bCs/>
          <w:color w:val="70AD47" w:themeColor="accent6"/>
          <w:sz w:val="52"/>
          <w:szCs w:val="52"/>
        </w:rPr>
        <w:t>3.Reference Tool For Programmers</w:t>
      </w:r>
    </w:p>
    <w:p w14:paraId="144A9CB0" w14:textId="77777777" w:rsidR="00651069" w:rsidRPr="00361CB5" w:rsidRDefault="00651069" w:rsidP="00651069">
      <w:pPr>
        <w:pStyle w:val="ListParagraph"/>
        <w:numPr>
          <w:ilvl w:val="0"/>
          <w:numId w:val="37"/>
        </w:numPr>
        <w:rPr>
          <w:b/>
          <w:bCs/>
          <w:sz w:val="40"/>
          <w:szCs w:val="40"/>
        </w:rPr>
      </w:pPr>
      <w:r w:rsidRPr="00361CB5">
        <w:rPr>
          <w:b/>
          <w:bCs/>
          <w:sz w:val="40"/>
          <w:szCs w:val="40"/>
        </w:rPr>
        <w:t>Useful for programmers who need quick access</w:t>
      </w:r>
    </w:p>
    <w:p w14:paraId="0D69C70F" w14:textId="77777777" w:rsidR="00651069" w:rsidRPr="00361CB5" w:rsidRDefault="00651069" w:rsidP="00651069">
      <w:pPr>
        <w:pStyle w:val="ListParagraph"/>
        <w:rPr>
          <w:b/>
          <w:bCs/>
          <w:sz w:val="40"/>
          <w:szCs w:val="40"/>
        </w:rPr>
      </w:pPr>
      <w:r w:rsidRPr="00361CB5">
        <w:rPr>
          <w:b/>
          <w:bCs/>
          <w:sz w:val="40"/>
          <w:szCs w:val="40"/>
        </w:rPr>
        <w:t>to mathematical algorithms.</w:t>
      </w:r>
    </w:p>
    <w:p w14:paraId="2E0649FD" w14:textId="77777777" w:rsidR="00651069" w:rsidRPr="00361CB5" w:rsidRDefault="00651069" w:rsidP="00651069">
      <w:pPr>
        <w:pStyle w:val="ListParagraph"/>
        <w:numPr>
          <w:ilvl w:val="0"/>
          <w:numId w:val="37"/>
        </w:numPr>
        <w:rPr>
          <w:b/>
          <w:bCs/>
          <w:sz w:val="40"/>
          <w:szCs w:val="40"/>
        </w:rPr>
      </w:pPr>
      <w:r w:rsidRPr="00361CB5">
        <w:rPr>
          <w:b/>
          <w:bCs/>
          <w:sz w:val="40"/>
          <w:szCs w:val="40"/>
        </w:rPr>
        <w:t>Can include code snippets for implementing these</w:t>
      </w:r>
    </w:p>
    <w:p w14:paraId="5AD66406" w14:textId="5F9C76BD" w:rsidR="00651069" w:rsidRDefault="00651069" w:rsidP="00651069">
      <w:pPr>
        <w:pStyle w:val="ListParagraph"/>
        <w:rPr>
          <w:b/>
          <w:bCs/>
          <w:sz w:val="40"/>
          <w:szCs w:val="40"/>
        </w:rPr>
      </w:pPr>
      <w:r w:rsidRPr="00361CB5">
        <w:rPr>
          <w:b/>
          <w:bCs/>
          <w:sz w:val="40"/>
          <w:szCs w:val="40"/>
        </w:rPr>
        <w:t>concepts in different programming languages</w:t>
      </w:r>
    </w:p>
    <w:p w14:paraId="37A73EBD" w14:textId="77777777" w:rsidR="00651069" w:rsidRPr="00651069" w:rsidRDefault="00651069" w:rsidP="00651069">
      <w:pPr>
        <w:pStyle w:val="ListParagraph"/>
        <w:rPr>
          <w:b/>
          <w:bCs/>
          <w:sz w:val="36"/>
          <w:szCs w:val="36"/>
        </w:rPr>
      </w:pPr>
    </w:p>
    <w:p w14:paraId="4F743E68" w14:textId="6E265DA3" w:rsidR="007B66A5" w:rsidRDefault="007B66A5" w:rsidP="007B66A5">
      <w:pPr>
        <w:pStyle w:val="ListParagraph"/>
        <w:numPr>
          <w:ilvl w:val="0"/>
          <w:numId w:val="28"/>
        </w:numPr>
        <w:rPr>
          <w:color w:val="70AD47" w:themeColor="accent6"/>
          <w:sz w:val="72"/>
          <w:szCs w:val="72"/>
        </w:rPr>
      </w:pPr>
      <w:r w:rsidRPr="00F0500E">
        <w:rPr>
          <w:color w:val="70AD47" w:themeColor="accent6"/>
          <w:sz w:val="72"/>
          <w:szCs w:val="72"/>
        </w:rPr>
        <w:lastRenderedPageBreak/>
        <w:t xml:space="preserve">Features </w:t>
      </w:r>
      <w:r>
        <w:rPr>
          <w:color w:val="70AD47" w:themeColor="accent6"/>
          <w:sz w:val="72"/>
          <w:szCs w:val="72"/>
        </w:rPr>
        <w:t>o</w:t>
      </w:r>
      <w:r w:rsidRPr="00F0500E">
        <w:rPr>
          <w:color w:val="70AD47" w:themeColor="accent6"/>
          <w:sz w:val="72"/>
          <w:szCs w:val="72"/>
        </w:rPr>
        <w:t xml:space="preserve">f </w:t>
      </w:r>
      <w:r>
        <w:rPr>
          <w:color w:val="70AD47" w:themeColor="accent6"/>
          <w:sz w:val="72"/>
          <w:szCs w:val="72"/>
        </w:rPr>
        <w:t>t</w:t>
      </w:r>
      <w:r w:rsidRPr="00F0500E">
        <w:rPr>
          <w:color w:val="70AD47" w:themeColor="accent6"/>
          <w:sz w:val="72"/>
          <w:szCs w:val="72"/>
        </w:rPr>
        <w:t xml:space="preserve">he </w:t>
      </w:r>
      <w:r>
        <w:rPr>
          <w:color w:val="70AD47" w:themeColor="accent6"/>
          <w:sz w:val="72"/>
          <w:szCs w:val="72"/>
        </w:rPr>
        <w:t>p</w:t>
      </w:r>
      <w:r w:rsidRPr="00F0500E">
        <w:rPr>
          <w:color w:val="70AD47" w:themeColor="accent6"/>
          <w:sz w:val="72"/>
          <w:szCs w:val="72"/>
        </w:rPr>
        <w:t>roject</w:t>
      </w:r>
    </w:p>
    <w:p w14:paraId="398B0C79" w14:textId="77777777" w:rsidR="007B66A5" w:rsidRPr="00F0500E" w:rsidRDefault="007B66A5" w:rsidP="007B66A5">
      <w:pPr>
        <w:pStyle w:val="ListParagraph"/>
        <w:rPr>
          <w:color w:val="70AD47" w:themeColor="accent6"/>
          <w:sz w:val="72"/>
          <w:szCs w:val="72"/>
        </w:rPr>
      </w:pPr>
    </w:p>
    <w:p w14:paraId="59CAF25D" w14:textId="759650E8" w:rsidR="007B66A5" w:rsidRPr="00D20182" w:rsidRDefault="007B66A5" w:rsidP="007B66A5">
      <w:pPr>
        <w:pStyle w:val="ListParagraph"/>
        <w:numPr>
          <w:ilvl w:val="0"/>
          <w:numId w:val="29"/>
        </w:numPr>
        <w:rPr>
          <w:color w:val="FF0000"/>
          <w:sz w:val="52"/>
          <w:szCs w:val="52"/>
        </w:rPr>
      </w:pPr>
      <w:r w:rsidRPr="00F0500E">
        <w:rPr>
          <w:color w:val="FF0000"/>
          <w:sz w:val="52"/>
          <w:szCs w:val="52"/>
        </w:rPr>
        <w:t>Project Overview</w:t>
      </w:r>
    </w:p>
    <w:p w14:paraId="59C0CD8C" w14:textId="77777777" w:rsidR="007B66A5" w:rsidRPr="00D20182" w:rsidRDefault="007B66A5" w:rsidP="007B66A5">
      <w:pPr>
        <w:pStyle w:val="ListParagraph"/>
        <w:numPr>
          <w:ilvl w:val="0"/>
          <w:numId w:val="30"/>
        </w:numPr>
        <w:rPr>
          <w:b/>
          <w:bCs/>
          <w:sz w:val="36"/>
          <w:szCs w:val="36"/>
        </w:rPr>
      </w:pPr>
      <w:r w:rsidRPr="00D20182">
        <w:rPr>
          <w:b/>
          <w:bCs/>
          <w:sz w:val="36"/>
          <w:szCs w:val="36"/>
        </w:rPr>
        <w:t>MathX is a web-based tool that provides various mathematical utilities, including number checks, calculations, and problem-solving functions. The project aims to help students, teachers, and enthusiasts by offering a user-friendly interface for mathematical computations.</w:t>
      </w:r>
    </w:p>
    <w:p w14:paraId="549A660D" w14:textId="77777777" w:rsidR="007B66A5" w:rsidRDefault="007B66A5" w:rsidP="007B66A5">
      <w:pPr>
        <w:rPr>
          <w:sz w:val="36"/>
          <w:szCs w:val="36"/>
        </w:rPr>
      </w:pPr>
    </w:p>
    <w:p w14:paraId="0ED468BA" w14:textId="77777777" w:rsidR="00D20182" w:rsidRDefault="00D20182" w:rsidP="007B66A5">
      <w:pPr>
        <w:rPr>
          <w:sz w:val="36"/>
          <w:szCs w:val="36"/>
        </w:rPr>
      </w:pPr>
    </w:p>
    <w:p w14:paraId="0EC3AF29" w14:textId="77777777" w:rsidR="00D20182" w:rsidRPr="00F0500E" w:rsidRDefault="00D20182" w:rsidP="007B66A5">
      <w:pPr>
        <w:rPr>
          <w:sz w:val="36"/>
          <w:szCs w:val="36"/>
        </w:rPr>
      </w:pPr>
    </w:p>
    <w:p w14:paraId="254A23E2" w14:textId="2BC3F4F2" w:rsidR="007B66A5" w:rsidRPr="00D20182" w:rsidRDefault="007B66A5" w:rsidP="007B66A5">
      <w:pPr>
        <w:pStyle w:val="ListParagraph"/>
        <w:numPr>
          <w:ilvl w:val="0"/>
          <w:numId w:val="31"/>
        </w:numPr>
        <w:rPr>
          <w:color w:val="FF0000"/>
          <w:sz w:val="52"/>
          <w:szCs w:val="52"/>
        </w:rPr>
      </w:pPr>
      <w:r w:rsidRPr="00F0500E">
        <w:rPr>
          <w:color w:val="FF0000"/>
          <w:sz w:val="52"/>
          <w:szCs w:val="52"/>
        </w:rPr>
        <w:t>Technologies Used</w:t>
      </w:r>
    </w:p>
    <w:p w14:paraId="284F69FF" w14:textId="77777777" w:rsidR="007B66A5" w:rsidRPr="00D20182" w:rsidRDefault="007B66A5" w:rsidP="007B66A5">
      <w:pPr>
        <w:pStyle w:val="ListParagraph"/>
        <w:numPr>
          <w:ilvl w:val="0"/>
          <w:numId w:val="32"/>
        </w:numPr>
        <w:rPr>
          <w:b/>
          <w:bCs/>
          <w:sz w:val="36"/>
          <w:szCs w:val="36"/>
        </w:rPr>
      </w:pPr>
      <w:r w:rsidRPr="00D20182">
        <w:rPr>
          <w:b/>
          <w:bCs/>
          <w:sz w:val="36"/>
          <w:szCs w:val="36"/>
        </w:rPr>
        <w:t>Frontend: HTML, CSS, JavaScript</w:t>
      </w:r>
    </w:p>
    <w:p w14:paraId="09A22DC3" w14:textId="77777777" w:rsidR="007B66A5" w:rsidRPr="00D20182" w:rsidRDefault="007B66A5" w:rsidP="007B66A5">
      <w:pPr>
        <w:pStyle w:val="ListParagraph"/>
        <w:numPr>
          <w:ilvl w:val="0"/>
          <w:numId w:val="32"/>
        </w:numPr>
        <w:rPr>
          <w:b/>
          <w:bCs/>
          <w:sz w:val="36"/>
          <w:szCs w:val="36"/>
        </w:rPr>
      </w:pPr>
      <w:r w:rsidRPr="00D20182">
        <w:rPr>
          <w:b/>
          <w:bCs/>
          <w:sz w:val="36"/>
          <w:szCs w:val="36"/>
        </w:rPr>
        <w:t>Styling: CSS for UI design</w:t>
      </w:r>
    </w:p>
    <w:p w14:paraId="2DC24850" w14:textId="77777777" w:rsidR="007B66A5" w:rsidRPr="00D20182" w:rsidRDefault="007B66A5" w:rsidP="007B66A5">
      <w:pPr>
        <w:pStyle w:val="ListParagraph"/>
        <w:numPr>
          <w:ilvl w:val="0"/>
          <w:numId w:val="32"/>
        </w:numPr>
        <w:rPr>
          <w:b/>
          <w:bCs/>
          <w:sz w:val="36"/>
          <w:szCs w:val="36"/>
        </w:rPr>
      </w:pPr>
      <w:r w:rsidRPr="00D20182">
        <w:rPr>
          <w:b/>
          <w:bCs/>
          <w:sz w:val="36"/>
          <w:szCs w:val="36"/>
        </w:rPr>
        <w:t>Logic Implementation: JavaScript</w:t>
      </w:r>
    </w:p>
    <w:p w14:paraId="115D00EE" w14:textId="77777777" w:rsidR="007B66A5" w:rsidRDefault="007B66A5" w:rsidP="007B66A5"/>
    <w:p w14:paraId="5EDAC1AC" w14:textId="77777777" w:rsidR="00D20182" w:rsidRDefault="00D20182" w:rsidP="007B66A5"/>
    <w:p w14:paraId="37F95219" w14:textId="77777777" w:rsidR="007B66A5" w:rsidRPr="00F0500E" w:rsidRDefault="007B66A5" w:rsidP="007B66A5">
      <w:pPr>
        <w:pStyle w:val="ListParagraph"/>
        <w:numPr>
          <w:ilvl w:val="0"/>
          <w:numId w:val="33"/>
        </w:numPr>
        <w:rPr>
          <w:color w:val="FF0000"/>
          <w:sz w:val="52"/>
          <w:szCs w:val="52"/>
        </w:rPr>
      </w:pPr>
      <w:r w:rsidRPr="00F0500E">
        <w:rPr>
          <w:color w:val="FF0000"/>
          <w:sz w:val="52"/>
          <w:szCs w:val="52"/>
        </w:rPr>
        <w:t>Features and Functionality</w:t>
      </w:r>
    </w:p>
    <w:p w14:paraId="72CF664A" w14:textId="77777777" w:rsidR="007B66A5" w:rsidRPr="00F0500E" w:rsidRDefault="007B66A5" w:rsidP="007B66A5">
      <w:pPr>
        <w:pStyle w:val="ListParagraph"/>
        <w:numPr>
          <w:ilvl w:val="0"/>
          <w:numId w:val="34"/>
        </w:numPr>
        <w:rPr>
          <w:sz w:val="36"/>
          <w:szCs w:val="36"/>
        </w:rPr>
      </w:pPr>
      <w:r w:rsidRPr="00D20182">
        <w:rPr>
          <w:b/>
          <w:bCs/>
          <w:sz w:val="36"/>
          <w:szCs w:val="36"/>
        </w:rPr>
        <w:t>Each tool is implemented as a separate module and allows users to perform mathematical operations efficiently. Below is a description of each tool</w:t>
      </w:r>
      <w:r w:rsidRPr="00F0500E">
        <w:rPr>
          <w:sz w:val="36"/>
          <w:szCs w:val="36"/>
        </w:rPr>
        <w:t>:</w:t>
      </w:r>
    </w:p>
    <w:p w14:paraId="6ECDD5A3" w14:textId="77777777" w:rsidR="007B66A5" w:rsidRDefault="007B66A5" w:rsidP="009D01D1">
      <w:pPr>
        <w:ind w:left="720" w:hanging="360"/>
      </w:pPr>
    </w:p>
    <w:p w14:paraId="2D090E3E" w14:textId="77777777" w:rsidR="007B66A5" w:rsidRPr="007B66A5" w:rsidRDefault="007B66A5" w:rsidP="007B66A5">
      <w:pPr>
        <w:rPr>
          <w:color w:val="FF0000"/>
          <w:sz w:val="52"/>
          <w:szCs w:val="52"/>
        </w:rPr>
      </w:pPr>
    </w:p>
    <w:p w14:paraId="2D1E2EEB" w14:textId="1D8E05F7" w:rsidR="009D01D1" w:rsidRPr="00E77125" w:rsidRDefault="009D01D1" w:rsidP="009D01D1">
      <w:pPr>
        <w:pStyle w:val="ListParagraph"/>
        <w:numPr>
          <w:ilvl w:val="0"/>
          <w:numId w:val="2"/>
        </w:numPr>
        <w:rPr>
          <w:color w:val="FF0000"/>
          <w:sz w:val="52"/>
          <w:szCs w:val="52"/>
        </w:rPr>
      </w:pPr>
      <w:r w:rsidRPr="009D01D1">
        <w:rPr>
          <w:color w:val="FF0000"/>
          <w:sz w:val="52"/>
          <w:szCs w:val="52"/>
        </w:rPr>
        <w:t xml:space="preserve">Calculator </w:t>
      </w:r>
    </w:p>
    <w:p w14:paraId="5DDCC1A6" w14:textId="79FAC0B0" w:rsidR="0014149F" w:rsidRPr="00D20182" w:rsidRDefault="009D01D1" w:rsidP="009D01D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20182">
        <w:rPr>
          <w:b/>
          <w:bCs/>
          <w:sz w:val="36"/>
          <w:szCs w:val="36"/>
        </w:rPr>
        <w:t>A basic arithmetic calculator that supports addition, subtraction, multiplication, and division.</w:t>
      </w:r>
    </w:p>
    <w:p w14:paraId="615C0B91" w14:textId="5F7F8E8F" w:rsidR="00973D02" w:rsidRPr="00D20182" w:rsidRDefault="00973D02" w:rsidP="00973D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20182">
        <w:rPr>
          <w:b/>
          <w:bCs/>
          <w:sz w:val="36"/>
          <w:szCs w:val="36"/>
        </w:rPr>
        <w:t>Performs basic arithmetic operations: addition, subtraction, multiplication, and division.</w:t>
      </w:r>
    </w:p>
    <w:p w14:paraId="342E6A91" w14:textId="32B43143" w:rsidR="00973D02" w:rsidRPr="00D20182" w:rsidRDefault="00973D02" w:rsidP="00973D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20182">
        <w:rPr>
          <w:b/>
          <w:bCs/>
          <w:sz w:val="36"/>
          <w:szCs w:val="36"/>
        </w:rPr>
        <w:t>Can handle decimal and integer calculations.</w:t>
      </w:r>
    </w:p>
    <w:p w14:paraId="0419F2CC" w14:textId="73BB12C4" w:rsidR="00973D02" w:rsidRPr="00D20182" w:rsidRDefault="00973D02" w:rsidP="00973D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20182">
        <w:rPr>
          <w:b/>
          <w:bCs/>
          <w:sz w:val="36"/>
          <w:szCs w:val="36"/>
        </w:rPr>
        <w:t>Advanced versions may support trigonometry, logarithms, and percentages.</w:t>
      </w:r>
    </w:p>
    <w:p w14:paraId="6AB0929B" w14:textId="77777777" w:rsidR="009D01D1" w:rsidRDefault="009D01D1" w:rsidP="009D01D1">
      <w:pPr>
        <w:rPr>
          <w:sz w:val="32"/>
          <w:szCs w:val="32"/>
        </w:rPr>
      </w:pPr>
    </w:p>
    <w:p w14:paraId="2F956E81" w14:textId="77777777" w:rsidR="00D20182" w:rsidRPr="009D01D1" w:rsidRDefault="00D20182" w:rsidP="009D01D1">
      <w:pPr>
        <w:rPr>
          <w:sz w:val="32"/>
          <w:szCs w:val="32"/>
        </w:rPr>
      </w:pPr>
    </w:p>
    <w:p w14:paraId="14BECB2B" w14:textId="25FCF0E0" w:rsidR="009D01D1" w:rsidRPr="00E77125" w:rsidRDefault="009D01D1" w:rsidP="009D01D1">
      <w:pPr>
        <w:pStyle w:val="ListParagraph"/>
        <w:numPr>
          <w:ilvl w:val="0"/>
          <w:numId w:val="2"/>
        </w:numPr>
        <w:rPr>
          <w:color w:val="FF0000"/>
          <w:sz w:val="52"/>
          <w:szCs w:val="52"/>
        </w:rPr>
      </w:pPr>
      <w:r w:rsidRPr="009D01D1">
        <w:rPr>
          <w:color w:val="FF0000"/>
          <w:sz w:val="52"/>
          <w:szCs w:val="52"/>
        </w:rPr>
        <w:t xml:space="preserve">Armstrong Number Checker </w:t>
      </w:r>
    </w:p>
    <w:p w14:paraId="4964D3D0" w14:textId="7684E811" w:rsidR="009D01D1" w:rsidRPr="00D20182" w:rsidRDefault="009D01D1" w:rsidP="009D01D1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D20182">
        <w:rPr>
          <w:b/>
          <w:bCs/>
          <w:sz w:val="36"/>
          <w:szCs w:val="36"/>
        </w:rPr>
        <w:t>Checks whether a given number is an Armstrong number (a number that is equal to the sum of its digits each raised to the power of the number of digits).</w:t>
      </w:r>
    </w:p>
    <w:p w14:paraId="639218C6" w14:textId="26C7AB37" w:rsidR="00973D02" w:rsidRPr="00D20182" w:rsidRDefault="00973D02" w:rsidP="00973D0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Checks whether a number is an Armstrong (Narcissistic) number.</w:t>
      </w:r>
    </w:p>
    <w:p w14:paraId="3CF24747" w14:textId="352CA80F" w:rsidR="00973D02" w:rsidRPr="00D20182" w:rsidRDefault="00973D02" w:rsidP="00973D0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Works for different digit-length numbers (3-digit, 4-digit, etc.).</w:t>
      </w:r>
    </w:p>
    <w:p w14:paraId="08C54599" w14:textId="35A55286" w:rsidR="00973D02" w:rsidRPr="00D20182" w:rsidRDefault="00973D02" w:rsidP="00973D0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D20182">
        <w:rPr>
          <w:b/>
          <w:bCs/>
          <w:sz w:val="36"/>
          <w:szCs w:val="36"/>
        </w:rPr>
        <w:t>Provides step-by-step calculation for verification.</w:t>
      </w:r>
    </w:p>
    <w:p w14:paraId="2531B0D6" w14:textId="77777777" w:rsidR="009D01D1" w:rsidRDefault="009D01D1" w:rsidP="009D01D1">
      <w:pPr>
        <w:rPr>
          <w:sz w:val="36"/>
          <w:szCs w:val="36"/>
        </w:rPr>
      </w:pPr>
    </w:p>
    <w:p w14:paraId="7A1F62A0" w14:textId="77777777" w:rsidR="00D20182" w:rsidRDefault="00D20182" w:rsidP="009D01D1">
      <w:pPr>
        <w:rPr>
          <w:sz w:val="36"/>
          <w:szCs w:val="36"/>
        </w:rPr>
      </w:pPr>
    </w:p>
    <w:p w14:paraId="1DED6B82" w14:textId="77777777" w:rsidR="00D20182" w:rsidRDefault="00D20182" w:rsidP="009D01D1">
      <w:pPr>
        <w:rPr>
          <w:sz w:val="36"/>
          <w:szCs w:val="36"/>
        </w:rPr>
      </w:pPr>
    </w:p>
    <w:p w14:paraId="5A761427" w14:textId="77777777" w:rsidR="00D20182" w:rsidRPr="009D01D1" w:rsidRDefault="00D20182" w:rsidP="009D01D1">
      <w:pPr>
        <w:rPr>
          <w:sz w:val="36"/>
          <w:szCs w:val="36"/>
        </w:rPr>
      </w:pPr>
    </w:p>
    <w:p w14:paraId="03CE169C" w14:textId="7F34E34E" w:rsidR="009D01D1" w:rsidRPr="00E77125" w:rsidRDefault="009D01D1" w:rsidP="009D01D1">
      <w:pPr>
        <w:pStyle w:val="ListParagraph"/>
        <w:numPr>
          <w:ilvl w:val="0"/>
          <w:numId w:val="4"/>
        </w:numPr>
        <w:rPr>
          <w:color w:val="FF0000"/>
          <w:sz w:val="52"/>
          <w:szCs w:val="52"/>
        </w:rPr>
      </w:pPr>
      <w:r w:rsidRPr="009D01D1">
        <w:rPr>
          <w:color w:val="FF0000"/>
          <w:sz w:val="52"/>
          <w:szCs w:val="52"/>
        </w:rPr>
        <w:lastRenderedPageBreak/>
        <w:t xml:space="preserve">Number Conversion </w:t>
      </w:r>
    </w:p>
    <w:p w14:paraId="2D5F7EA7" w14:textId="14460DF4" w:rsidR="009D01D1" w:rsidRPr="00D20182" w:rsidRDefault="009D01D1" w:rsidP="009D01D1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D20182">
        <w:rPr>
          <w:b/>
          <w:bCs/>
          <w:sz w:val="36"/>
          <w:szCs w:val="36"/>
        </w:rPr>
        <w:t>Converts numbers between different bases (binary, decimal, octal, hexadecimal).</w:t>
      </w:r>
    </w:p>
    <w:p w14:paraId="22A32FA0" w14:textId="7B2E4A3E" w:rsidR="00973D02" w:rsidRPr="00D20182" w:rsidRDefault="00973D02" w:rsidP="00973D02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Converts numbers between different bases: Binary, Decimal, Octal, and Hexadecimal.</w:t>
      </w:r>
    </w:p>
    <w:p w14:paraId="263CA284" w14:textId="64153339" w:rsidR="00973D02" w:rsidRPr="00D20182" w:rsidRDefault="00973D02" w:rsidP="00973D02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Supports real-time conversion.</w:t>
      </w:r>
    </w:p>
    <w:p w14:paraId="03B70E4D" w14:textId="7F336529" w:rsidR="00973D02" w:rsidRPr="00D20182" w:rsidRDefault="00973D02" w:rsidP="00973D02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D20182">
        <w:rPr>
          <w:b/>
          <w:bCs/>
          <w:sz w:val="36"/>
          <w:szCs w:val="36"/>
        </w:rPr>
        <w:t>Displays conversion steps for learning purposes.</w:t>
      </w:r>
    </w:p>
    <w:p w14:paraId="541A985C" w14:textId="77777777" w:rsidR="009D01D1" w:rsidRDefault="009D01D1" w:rsidP="009D01D1">
      <w:pPr>
        <w:rPr>
          <w:sz w:val="36"/>
          <w:szCs w:val="36"/>
        </w:rPr>
      </w:pPr>
    </w:p>
    <w:p w14:paraId="5B32A90E" w14:textId="77777777" w:rsidR="00D20182" w:rsidRPr="009D01D1" w:rsidRDefault="00D20182" w:rsidP="009D01D1">
      <w:pPr>
        <w:rPr>
          <w:sz w:val="36"/>
          <w:szCs w:val="36"/>
        </w:rPr>
      </w:pPr>
    </w:p>
    <w:p w14:paraId="5A817213" w14:textId="7F7DD9FE" w:rsidR="009D01D1" w:rsidRPr="00E77125" w:rsidRDefault="009D01D1" w:rsidP="009D01D1">
      <w:pPr>
        <w:pStyle w:val="ListParagraph"/>
        <w:numPr>
          <w:ilvl w:val="0"/>
          <w:numId w:val="6"/>
        </w:numPr>
        <w:tabs>
          <w:tab w:val="left" w:pos="2068"/>
        </w:tabs>
        <w:rPr>
          <w:color w:val="FF0000"/>
          <w:sz w:val="52"/>
          <w:szCs w:val="52"/>
        </w:rPr>
      </w:pPr>
      <w:r w:rsidRPr="009D01D1">
        <w:rPr>
          <w:color w:val="FF0000"/>
          <w:sz w:val="52"/>
          <w:szCs w:val="52"/>
        </w:rPr>
        <w:t xml:space="preserve">Math Trivia </w:t>
      </w:r>
    </w:p>
    <w:p w14:paraId="2734E0EF" w14:textId="77777777" w:rsidR="00973D02" w:rsidRPr="00973D02" w:rsidRDefault="009D01D1" w:rsidP="00973D02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Displays interesting mathematical facts dynamically with animations.</w:t>
      </w:r>
    </w:p>
    <w:p w14:paraId="2A6E0D05" w14:textId="1E0D4B36" w:rsidR="00973D02" w:rsidRPr="00973D02" w:rsidRDefault="00973D02" w:rsidP="00973D02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973D02">
        <w:rPr>
          <w:b/>
          <w:bCs/>
        </w:rPr>
        <w:t xml:space="preserve"> </w:t>
      </w:r>
      <w:r w:rsidRPr="00973D02">
        <w:rPr>
          <w:b/>
          <w:bCs/>
          <w:sz w:val="36"/>
          <w:szCs w:val="36"/>
        </w:rPr>
        <w:t>Provides interesting and lesser-known facts about mathematics.</w:t>
      </w:r>
    </w:p>
    <w:p w14:paraId="345B24E6" w14:textId="7C0E8887" w:rsidR="00973D02" w:rsidRPr="00973D02" w:rsidRDefault="00973D02" w:rsidP="00973D02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Covers historical discoveries and modern applications.</w:t>
      </w:r>
    </w:p>
    <w:p w14:paraId="4F21FAB8" w14:textId="27A34E9E" w:rsidR="009D01D1" w:rsidRPr="00973D02" w:rsidRDefault="00973D02" w:rsidP="00973D02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Engaging and interactive for learning.</w:t>
      </w:r>
    </w:p>
    <w:p w14:paraId="2940F346" w14:textId="77777777" w:rsidR="009D01D1" w:rsidRDefault="009D01D1" w:rsidP="009D01D1">
      <w:pPr>
        <w:rPr>
          <w:sz w:val="32"/>
          <w:szCs w:val="32"/>
        </w:rPr>
      </w:pPr>
    </w:p>
    <w:p w14:paraId="420FDA02" w14:textId="77777777" w:rsidR="00D20182" w:rsidRDefault="00D20182" w:rsidP="009D01D1">
      <w:pPr>
        <w:rPr>
          <w:sz w:val="32"/>
          <w:szCs w:val="32"/>
        </w:rPr>
      </w:pPr>
    </w:p>
    <w:p w14:paraId="43901543" w14:textId="7C523C94" w:rsidR="009D01D1" w:rsidRPr="00E77125" w:rsidRDefault="009D01D1" w:rsidP="009D01D1">
      <w:pPr>
        <w:pStyle w:val="ListParagraph"/>
        <w:numPr>
          <w:ilvl w:val="0"/>
          <w:numId w:val="8"/>
        </w:numPr>
        <w:rPr>
          <w:color w:val="FF0000"/>
          <w:sz w:val="52"/>
          <w:szCs w:val="52"/>
        </w:rPr>
      </w:pPr>
      <w:r w:rsidRPr="00E77125">
        <w:rPr>
          <w:color w:val="FF0000"/>
          <w:sz w:val="52"/>
          <w:szCs w:val="52"/>
        </w:rPr>
        <w:t xml:space="preserve">Palindrome Checker </w:t>
      </w:r>
    </w:p>
    <w:p w14:paraId="3A9F3A5E" w14:textId="098C8D46" w:rsidR="009D01D1" w:rsidRPr="00973D02" w:rsidRDefault="009D01D1" w:rsidP="00E77125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Checks if a given number or word is a palindrome (reads the same forward and backward).</w:t>
      </w:r>
    </w:p>
    <w:p w14:paraId="0BDF7AD3" w14:textId="61ABD84F" w:rsidR="00973D02" w:rsidRPr="00973D02" w:rsidRDefault="00973D02" w:rsidP="00973D02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Identifies whether a given number or word is a palindrome.</w:t>
      </w:r>
    </w:p>
    <w:p w14:paraId="65B4E294" w14:textId="5EA44777" w:rsidR="00973D02" w:rsidRPr="00973D02" w:rsidRDefault="00973D02" w:rsidP="00973D02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Works with both numeric and alphabetic inputs.</w:t>
      </w:r>
    </w:p>
    <w:p w14:paraId="0036E891" w14:textId="676533F6" w:rsidR="00973D02" w:rsidRPr="00973D02" w:rsidRDefault="00973D02" w:rsidP="00973D02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Can handle case sensitivity and spaces.</w:t>
      </w:r>
    </w:p>
    <w:p w14:paraId="2AE9BEBE" w14:textId="77777777" w:rsidR="00195215" w:rsidRDefault="00195215" w:rsidP="009D01D1">
      <w:pPr>
        <w:rPr>
          <w:sz w:val="32"/>
          <w:szCs w:val="32"/>
        </w:rPr>
      </w:pPr>
    </w:p>
    <w:p w14:paraId="2A384DFC" w14:textId="475087BC" w:rsidR="009D01D1" w:rsidRPr="00E77125" w:rsidRDefault="009D01D1" w:rsidP="009D01D1">
      <w:pPr>
        <w:pStyle w:val="ListParagraph"/>
        <w:numPr>
          <w:ilvl w:val="0"/>
          <w:numId w:val="10"/>
        </w:numPr>
        <w:rPr>
          <w:color w:val="FF0000"/>
          <w:sz w:val="52"/>
          <w:szCs w:val="52"/>
        </w:rPr>
      </w:pPr>
      <w:r w:rsidRPr="00E77125">
        <w:rPr>
          <w:color w:val="FF0000"/>
          <w:sz w:val="52"/>
          <w:szCs w:val="52"/>
        </w:rPr>
        <w:lastRenderedPageBreak/>
        <w:t xml:space="preserve">Quadratic Equation Solver </w:t>
      </w:r>
    </w:p>
    <w:p w14:paraId="25CE173F" w14:textId="4D148C58" w:rsidR="009D01D1" w:rsidRPr="00973D02" w:rsidRDefault="009D01D1" w:rsidP="00E77125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Solves quadratic equations of the form ax² + bx + c = 0 using the quadratic formula.</w:t>
      </w:r>
    </w:p>
    <w:p w14:paraId="77B72CEE" w14:textId="795A2200" w:rsidR="00973D02" w:rsidRPr="00973D02" w:rsidRDefault="00973D02" w:rsidP="00973D02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Solves quadratic equations of the form ax² + bx + c = 0.</w:t>
      </w:r>
    </w:p>
    <w:p w14:paraId="44B0CA3F" w14:textId="60B62A20" w:rsidR="00973D02" w:rsidRPr="00973D02" w:rsidRDefault="00973D02" w:rsidP="00973D02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Uses the quadratic formula to find roots.</w:t>
      </w:r>
    </w:p>
    <w:p w14:paraId="131A3BC6" w14:textId="4D4B9952" w:rsidR="00973D02" w:rsidRPr="00973D02" w:rsidRDefault="00973D02" w:rsidP="00973D02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Supports real and complex roots.</w:t>
      </w:r>
    </w:p>
    <w:p w14:paraId="4CA49CEF" w14:textId="77777777" w:rsidR="009D01D1" w:rsidRDefault="009D01D1" w:rsidP="009D01D1">
      <w:pPr>
        <w:rPr>
          <w:sz w:val="32"/>
          <w:szCs w:val="32"/>
        </w:rPr>
      </w:pPr>
    </w:p>
    <w:p w14:paraId="54F2950D" w14:textId="77777777" w:rsidR="00973D02" w:rsidRDefault="00973D02" w:rsidP="009D01D1">
      <w:pPr>
        <w:rPr>
          <w:sz w:val="32"/>
          <w:szCs w:val="32"/>
        </w:rPr>
      </w:pPr>
    </w:p>
    <w:p w14:paraId="67180096" w14:textId="392FCF7E" w:rsidR="009D01D1" w:rsidRPr="00E77125" w:rsidRDefault="009D01D1" w:rsidP="009D01D1">
      <w:pPr>
        <w:pStyle w:val="ListParagraph"/>
        <w:numPr>
          <w:ilvl w:val="0"/>
          <w:numId w:val="12"/>
        </w:numPr>
        <w:rPr>
          <w:color w:val="FF0000"/>
          <w:sz w:val="52"/>
          <w:szCs w:val="52"/>
        </w:rPr>
      </w:pPr>
      <w:r w:rsidRPr="00E77125">
        <w:rPr>
          <w:color w:val="FF0000"/>
          <w:sz w:val="52"/>
          <w:szCs w:val="52"/>
        </w:rPr>
        <w:t xml:space="preserve">Fibonacci Series Generator </w:t>
      </w:r>
    </w:p>
    <w:p w14:paraId="4FED2D3C" w14:textId="1EDB6544" w:rsidR="009D01D1" w:rsidRPr="00973D02" w:rsidRDefault="009D01D1" w:rsidP="00E77125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Generates the Fibonacci series up to a given number.</w:t>
      </w:r>
    </w:p>
    <w:p w14:paraId="32D6D061" w14:textId="7DB26446" w:rsidR="00973D02" w:rsidRPr="00973D02" w:rsidRDefault="00973D02" w:rsidP="00973D02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Generates Fibonacci sequence up to a given number or term.</w:t>
      </w:r>
    </w:p>
    <w:p w14:paraId="3314244C" w14:textId="5F6B9542" w:rsidR="00973D02" w:rsidRPr="00973D02" w:rsidRDefault="00973D02" w:rsidP="00973D02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Provides both iterative and recursive solutions.</w:t>
      </w:r>
    </w:p>
    <w:p w14:paraId="1B25123D" w14:textId="26C14B28" w:rsidR="00973D02" w:rsidRPr="00973D02" w:rsidRDefault="00973D02" w:rsidP="00973D02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Can visualize the series in graphical form.</w:t>
      </w:r>
    </w:p>
    <w:p w14:paraId="516A444B" w14:textId="77777777" w:rsidR="009D01D1" w:rsidRDefault="009D01D1" w:rsidP="009D01D1">
      <w:pPr>
        <w:rPr>
          <w:sz w:val="32"/>
          <w:szCs w:val="32"/>
        </w:rPr>
      </w:pPr>
    </w:p>
    <w:p w14:paraId="1B6A3EEB" w14:textId="77777777" w:rsidR="00D20182" w:rsidRDefault="00D20182" w:rsidP="009D01D1">
      <w:pPr>
        <w:rPr>
          <w:sz w:val="32"/>
          <w:szCs w:val="32"/>
        </w:rPr>
      </w:pPr>
    </w:p>
    <w:p w14:paraId="18A463F3" w14:textId="4EF7CCA3" w:rsidR="009D01D1" w:rsidRPr="00E77125" w:rsidRDefault="009D01D1" w:rsidP="009D01D1">
      <w:pPr>
        <w:pStyle w:val="ListParagraph"/>
        <w:numPr>
          <w:ilvl w:val="0"/>
          <w:numId w:val="14"/>
        </w:numPr>
        <w:rPr>
          <w:color w:val="FF0000"/>
          <w:sz w:val="52"/>
          <w:szCs w:val="52"/>
        </w:rPr>
      </w:pPr>
      <w:r w:rsidRPr="00E77125">
        <w:rPr>
          <w:color w:val="FF0000"/>
          <w:sz w:val="52"/>
          <w:szCs w:val="52"/>
        </w:rPr>
        <w:t xml:space="preserve">Prime Number Checker </w:t>
      </w:r>
    </w:p>
    <w:p w14:paraId="22E39C68" w14:textId="759B290E" w:rsidR="009D01D1" w:rsidRPr="00973D02" w:rsidRDefault="009D01D1" w:rsidP="00E77125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Checks if a given number is prime.</w:t>
      </w:r>
    </w:p>
    <w:p w14:paraId="696AF4AB" w14:textId="614F1B32" w:rsidR="00973D02" w:rsidRPr="00973D02" w:rsidRDefault="00973D02" w:rsidP="00973D02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Determines if a number is prime or not.</w:t>
      </w:r>
    </w:p>
    <w:p w14:paraId="778F5D65" w14:textId="432E85F3" w:rsidR="00973D02" w:rsidRPr="00973D02" w:rsidRDefault="00973D02" w:rsidP="00973D02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Can generate a list of prime numbers up to a given limit.</w:t>
      </w:r>
    </w:p>
    <w:p w14:paraId="5B11AEC1" w14:textId="51FEE680" w:rsidR="00973D02" w:rsidRPr="00973D02" w:rsidRDefault="00973D02" w:rsidP="00973D02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Uses efficient algorithms for large numbers.</w:t>
      </w:r>
    </w:p>
    <w:p w14:paraId="28736DDB" w14:textId="77777777" w:rsidR="009D01D1" w:rsidRDefault="009D01D1" w:rsidP="009D01D1">
      <w:pPr>
        <w:rPr>
          <w:sz w:val="32"/>
          <w:szCs w:val="32"/>
        </w:rPr>
      </w:pPr>
    </w:p>
    <w:p w14:paraId="533F66F3" w14:textId="77777777" w:rsidR="00D20182" w:rsidRDefault="00D20182" w:rsidP="009D01D1">
      <w:pPr>
        <w:rPr>
          <w:sz w:val="32"/>
          <w:szCs w:val="32"/>
        </w:rPr>
      </w:pPr>
    </w:p>
    <w:p w14:paraId="0FDC6951" w14:textId="77777777" w:rsidR="00D20182" w:rsidRDefault="00D20182" w:rsidP="009D01D1">
      <w:pPr>
        <w:rPr>
          <w:sz w:val="32"/>
          <w:szCs w:val="32"/>
        </w:rPr>
      </w:pPr>
    </w:p>
    <w:p w14:paraId="6A3873D9" w14:textId="27E14FA7" w:rsidR="009D01D1" w:rsidRPr="00E77125" w:rsidRDefault="009D01D1" w:rsidP="009D01D1">
      <w:pPr>
        <w:pStyle w:val="ListParagraph"/>
        <w:numPr>
          <w:ilvl w:val="0"/>
          <w:numId w:val="16"/>
        </w:numPr>
        <w:rPr>
          <w:color w:val="FF0000"/>
          <w:sz w:val="52"/>
          <w:szCs w:val="52"/>
        </w:rPr>
      </w:pPr>
      <w:r w:rsidRPr="00E77125">
        <w:rPr>
          <w:color w:val="FF0000"/>
          <w:sz w:val="52"/>
          <w:szCs w:val="52"/>
        </w:rPr>
        <w:lastRenderedPageBreak/>
        <w:t xml:space="preserve">Odd/Even Checker </w:t>
      </w:r>
    </w:p>
    <w:p w14:paraId="0C744E28" w14:textId="12C12E5E" w:rsidR="009D01D1" w:rsidRPr="00973D02" w:rsidRDefault="009D01D1" w:rsidP="00E77125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Checks whether a given number is odd or even.</w:t>
      </w:r>
    </w:p>
    <w:p w14:paraId="01E7DA26" w14:textId="6C1381D5" w:rsidR="00973D02" w:rsidRPr="00973D02" w:rsidRDefault="00973D02" w:rsidP="00973D02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Identifies whether a given number is odd or even.</w:t>
      </w:r>
    </w:p>
    <w:p w14:paraId="7DFCA89A" w14:textId="734651BC" w:rsidR="00973D02" w:rsidRPr="00973D02" w:rsidRDefault="00973D02" w:rsidP="00973D02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Works for positive and negative integers.</w:t>
      </w:r>
    </w:p>
    <w:p w14:paraId="216FB2EC" w14:textId="60DD1361" w:rsidR="00973D02" w:rsidRPr="00973D02" w:rsidRDefault="00973D02" w:rsidP="00973D02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Simple and fast computation.</w:t>
      </w:r>
    </w:p>
    <w:p w14:paraId="27147663" w14:textId="77777777" w:rsidR="009D01D1" w:rsidRDefault="009D01D1" w:rsidP="009D01D1">
      <w:pPr>
        <w:rPr>
          <w:sz w:val="32"/>
          <w:szCs w:val="32"/>
        </w:rPr>
      </w:pPr>
    </w:p>
    <w:p w14:paraId="28E58F13" w14:textId="77777777" w:rsidR="00D20182" w:rsidRDefault="00D20182" w:rsidP="009D01D1">
      <w:pPr>
        <w:rPr>
          <w:sz w:val="32"/>
          <w:szCs w:val="32"/>
        </w:rPr>
      </w:pPr>
    </w:p>
    <w:p w14:paraId="39BA78D8" w14:textId="49388E14" w:rsidR="009D01D1" w:rsidRPr="00E77125" w:rsidRDefault="009D01D1" w:rsidP="009D01D1">
      <w:pPr>
        <w:pStyle w:val="ListParagraph"/>
        <w:numPr>
          <w:ilvl w:val="0"/>
          <w:numId w:val="18"/>
        </w:numPr>
        <w:rPr>
          <w:color w:val="FF0000"/>
          <w:sz w:val="52"/>
          <w:szCs w:val="52"/>
        </w:rPr>
      </w:pPr>
      <w:r w:rsidRPr="00E77125">
        <w:rPr>
          <w:color w:val="FF0000"/>
          <w:sz w:val="52"/>
          <w:szCs w:val="52"/>
        </w:rPr>
        <w:t xml:space="preserve">Inverse Function </w:t>
      </w:r>
    </w:p>
    <w:p w14:paraId="2699FD3F" w14:textId="16E595D1" w:rsidR="009D01D1" w:rsidRPr="00973D02" w:rsidRDefault="009D01D1" w:rsidP="00E77125">
      <w:pPr>
        <w:pStyle w:val="ListParagraph"/>
        <w:numPr>
          <w:ilvl w:val="0"/>
          <w:numId w:val="19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Calculates the inverse of a function (if applicable).</w:t>
      </w:r>
    </w:p>
    <w:p w14:paraId="2CF1B52A" w14:textId="5DC51CDB" w:rsidR="00973D02" w:rsidRPr="00973D02" w:rsidRDefault="00973D02" w:rsidP="00973D02">
      <w:pPr>
        <w:pStyle w:val="ListParagraph"/>
        <w:numPr>
          <w:ilvl w:val="0"/>
          <w:numId w:val="19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Finds the inverse of a given function (if it exists).</w:t>
      </w:r>
    </w:p>
    <w:p w14:paraId="0C506845" w14:textId="1D56D6CD" w:rsidR="00973D02" w:rsidRPr="00973D02" w:rsidRDefault="00973D02" w:rsidP="00973D02">
      <w:pPr>
        <w:pStyle w:val="ListParagraph"/>
        <w:numPr>
          <w:ilvl w:val="0"/>
          <w:numId w:val="19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Supports algebraic functions.</w:t>
      </w:r>
    </w:p>
    <w:p w14:paraId="70C213B1" w14:textId="03BCE49B" w:rsidR="00973D02" w:rsidRPr="00973D02" w:rsidRDefault="00973D02" w:rsidP="00973D02">
      <w:pPr>
        <w:pStyle w:val="ListParagraph"/>
        <w:numPr>
          <w:ilvl w:val="0"/>
          <w:numId w:val="19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Provides graphical representation of function inversion.</w:t>
      </w:r>
    </w:p>
    <w:p w14:paraId="01058E3B" w14:textId="77777777" w:rsidR="009D01D1" w:rsidRDefault="009D01D1" w:rsidP="009D01D1">
      <w:pPr>
        <w:rPr>
          <w:sz w:val="36"/>
          <w:szCs w:val="36"/>
        </w:rPr>
      </w:pPr>
    </w:p>
    <w:p w14:paraId="06E93773" w14:textId="77777777" w:rsidR="00D20182" w:rsidRPr="00E77125" w:rsidRDefault="00D20182" w:rsidP="009D01D1">
      <w:pPr>
        <w:rPr>
          <w:sz w:val="36"/>
          <w:szCs w:val="36"/>
        </w:rPr>
      </w:pPr>
    </w:p>
    <w:p w14:paraId="4A978B00" w14:textId="7A93CCFC" w:rsidR="009D01D1" w:rsidRPr="00E77125" w:rsidRDefault="009D01D1" w:rsidP="009D01D1">
      <w:pPr>
        <w:pStyle w:val="ListParagraph"/>
        <w:numPr>
          <w:ilvl w:val="0"/>
          <w:numId w:val="20"/>
        </w:numPr>
        <w:rPr>
          <w:color w:val="FF0000"/>
          <w:sz w:val="52"/>
          <w:szCs w:val="52"/>
        </w:rPr>
      </w:pPr>
      <w:r w:rsidRPr="00E77125">
        <w:rPr>
          <w:color w:val="FF0000"/>
          <w:sz w:val="52"/>
          <w:szCs w:val="52"/>
        </w:rPr>
        <w:t xml:space="preserve">Complex Number Operations </w:t>
      </w:r>
    </w:p>
    <w:p w14:paraId="5461A42A" w14:textId="277B3304" w:rsidR="009D01D1" w:rsidRPr="00973D02" w:rsidRDefault="009D01D1" w:rsidP="00E77125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Performs addition, subtraction, multiplication, and division of complex numbers</w:t>
      </w:r>
      <w:r w:rsidR="00973D02" w:rsidRPr="00973D02">
        <w:rPr>
          <w:b/>
          <w:bCs/>
          <w:sz w:val="36"/>
          <w:szCs w:val="36"/>
        </w:rPr>
        <w:t>.</w:t>
      </w:r>
    </w:p>
    <w:p w14:paraId="6E6B105E" w14:textId="1EC594F2" w:rsidR="00973D02" w:rsidRPr="00973D02" w:rsidRDefault="00973D02" w:rsidP="00973D02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Performs operations on complex numbers (addition, subtraction, multiplication, division).</w:t>
      </w:r>
    </w:p>
    <w:p w14:paraId="24153377" w14:textId="691786F7" w:rsidR="00973D02" w:rsidRPr="00973D02" w:rsidRDefault="00973D02" w:rsidP="00973D02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Converts between polar and rectangular forms.</w:t>
      </w:r>
    </w:p>
    <w:p w14:paraId="6E15F06F" w14:textId="5C641ADE" w:rsidR="00973D02" w:rsidRPr="00973D02" w:rsidRDefault="00973D02" w:rsidP="00973D02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Useful in engineering and physics applications.</w:t>
      </w:r>
    </w:p>
    <w:p w14:paraId="7C37FAA1" w14:textId="77777777" w:rsidR="009D01D1" w:rsidRDefault="009D01D1" w:rsidP="009D01D1">
      <w:pPr>
        <w:rPr>
          <w:sz w:val="32"/>
          <w:szCs w:val="32"/>
        </w:rPr>
      </w:pPr>
    </w:p>
    <w:p w14:paraId="07F42AA3" w14:textId="77777777" w:rsidR="00D20182" w:rsidRDefault="00D20182" w:rsidP="009D01D1">
      <w:pPr>
        <w:rPr>
          <w:sz w:val="32"/>
          <w:szCs w:val="32"/>
        </w:rPr>
      </w:pPr>
    </w:p>
    <w:p w14:paraId="525A2F20" w14:textId="77777777" w:rsidR="00D20182" w:rsidRDefault="00D20182" w:rsidP="009D01D1">
      <w:pPr>
        <w:rPr>
          <w:sz w:val="32"/>
          <w:szCs w:val="32"/>
        </w:rPr>
      </w:pPr>
    </w:p>
    <w:p w14:paraId="2802248F" w14:textId="15B4F49B" w:rsidR="009D01D1" w:rsidRPr="00E77125" w:rsidRDefault="009D01D1" w:rsidP="009D01D1">
      <w:pPr>
        <w:pStyle w:val="ListParagraph"/>
        <w:numPr>
          <w:ilvl w:val="0"/>
          <w:numId w:val="22"/>
        </w:numPr>
        <w:rPr>
          <w:color w:val="FF0000"/>
          <w:sz w:val="52"/>
          <w:szCs w:val="52"/>
        </w:rPr>
      </w:pPr>
      <w:r w:rsidRPr="00E77125">
        <w:rPr>
          <w:color w:val="FF0000"/>
          <w:sz w:val="52"/>
          <w:szCs w:val="52"/>
        </w:rPr>
        <w:lastRenderedPageBreak/>
        <w:t xml:space="preserve">Factorial Calculator </w:t>
      </w:r>
    </w:p>
    <w:p w14:paraId="772004E0" w14:textId="7721E015" w:rsidR="009D01D1" w:rsidRPr="00973D02" w:rsidRDefault="009D01D1" w:rsidP="00E77125">
      <w:pPr>
        <w:pStyle w:val="ListParagraph"/>
        <w:numPr>
          <w:ilvl w:val="0"/>
          <w:numId w:val="23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Computes the factorial of a given number (n!).</w:t>
      </w:r>
    </w:p>
    <w:p w14:paraId="2AB7DFBA" w14:textId="4ACAC47E" w:rsidR="00973D02" w:rsidRPr="00973D02" w:rsidRDefault="00973D02" w:rsidP="00973D02">
      <w:pPr>
        <w:pStyle w:val="ListParagraph"/>
        <w:numPr>
          <w:ilvl w:val="0"/>
          <w:numId w:val="23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Supports large values with efficient computation.</w:t>
      </w:r>
    </w:p>
    <w:p w14:paraId="4225E72A" w14:textId="6B0EB297" w:rsidR="00973D02" w:rsidRPr="00973D02" w:rsidRDefault="00973D02" w:rsidP="00973D02">
      <w:pPr>
        <w:pStyle w:val="ListParagraph"/>
        <w:numPr>
          <w:ilvl w:val="0"/>
          <w:numId w:val="23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Provides applications in permutations and probability.</w:t>
      </w:r>
    </w:p>
    <w:p w14:paraId="1DAD3CE2" w14:textId="77777777" w:rsidR="009D01D1" w:rsidRDefault="009D01D1" w:rsidP="009D01D1">
      <w:pPr>
        <w:rPr>
          <w:sz w:val="36"/>
          <w:szCs w:val="36"/>
        </w:rPr>
      </w:pPr>
    </w:p>
    <w:p w14:paraId="61A6ED4B" w14:textId="77777777" w:rsidR="00D20182" w:rsidRPr="00E77125" w:rsidRDefault="00D20182" w:rsidP="009D01D1">
      <w:pPr>
        <w:rPr>
          <w:sz w:val="36"/>
          <w:szCs w:val="36"/>
        </w:rPr>
      </w:pPr>
    </w:p>
    <w:p w14:paraId="16F91E7B" w14:textId="7C80B379" w:rsidR="009D01D1" w:rsidRPr="00E77125" w:rsidRDefault="009D01D1" w:rsidP="009D01D1">
      <w:pPr>
        <w:pStyle w:val="ListParagraph"/>
        <w:numPr>
          <w:ilvl w:val="0"/>
          <w:numId w:val="24"/>
        </w:numPr>
        <w:rPr>
          <w:color w:val="FF0000"/>
          <w:sz w:val="52"/>
          <w:szCs w:val="52"/>
        </w:rPr>
      </w:pPr>
      <w:r w:rsidRPr="00E77125">
        <w:rPr>
          <w:color w:val="FF0000"/>
          <w:sz w:val="52"/>
          <w:szCs w:val="52"/>
        </w:rPr>
        <w:t xml:space="preserve">Matrix Operations </w:t>
      </w:r>
    </w:p>
    <w:p w14:paraId="5E1CC352" w14:textId="6E132262" w:rsidR="009D01D1" w:rsidRPr="00973D02" w:rsidRDefault="009D01D1" w:rsidP="00E77125">
      <w:pPr>
        <w:pStyle w:val="ListParagraph"/>
        <w:numPr>
          <w:ilvl w:val="0"/>
          <w:numId w:val="25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Performs addition, subtraction, and multiplication of matrices.</w:t>
      </w:r>
    </w:p>
    <w:p w14:paraId="1B55370B" w14:textId="406D3BC9" w:rsidR="00973D02" w:rsidRPr="00973D02" w:rsidRDefault="00973D02" w:rsidP="00973D02">
      <w:pPr>
        <w:pStyle w:val="ListParagraph"/>
        <w:numPr>
          <w:ilvl w:val="0"/>
          <w:numId w:val="25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Supports matrix addition, subtraction, and multiplication.</w:t>
      </w:r>
    </w:p>
    <w:p w14:paraId="7BD7578D" w14:textId="0A56D13D" w:rsidR="00973D02" w:rsidRPr="00973D02" w:rsidRDefault="00973D02" w:rsidP="00973D02">
      <w:pPr>
        <w:pStyle w:val="ListParagraph"/>
        <w:numPr>
          <w:ilvl w:val="0"/>
          <w:numId w:val="25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Computes determinants and inverses.</w:t>
      </w:r>
    </w:p>
    <w:p w14:paraId="53386D00" w14:textId="5215CDD4" w:rsidR="00973D02" w:rsidRPr="00973D02" w:rsidRDefault="00973D02" w:rsidP="00973D02">
      <w:pPr>
        <w:pStyle w:val="ListParagraph"/>
        <w:numPr>
          <w:ilvl w:val="0"/>
          <w:numId w:val="25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Useful in linear algebra and computer graphics.</w:t>
      </w:r>
    </w:p>
    <w:p w14:paraId="1A5366F4" w14:textId="77777777" w:rsidR="00973D02" w:rsidRPr="00973D02" w:rsidRDefault="00973D02" w:rsidP="00973D02">
      <w:pPr>
        <w:pStyle w:val="ListParagraph"/>
        <w:rPr>
          <w:sz w:val="36"/>
          <w:szCs w:val="36"/>
        </w:rPr>
      </w:pPr>
    </w:p>
    <w:p w14:paraId="3BA31A92" w14:textId="77777777" w:rsidR="00E77125" w:rsidRDefault="00E77125" w:rsidP="00E77125">
      <w:pPr>
        <w:pStyle w:val="NoSpacing"/>
      </w:pPr>
    </w:p>
    <w:p w14:paraId="422F6E92" w14:textId="77777777" w:rsidR="00D20182" w:rsidRPr="00E77125" w:rsidRDefault="00D20182" w:rsidP="00E77125">
      <w:pPr>
        <w:pStyle w:val="NoSpacing"/>
      </w:pPr>
    </w:p>
    <w:p w14:paraId="6F281DBD" w14:textId="63C4DC8B" w:rsidR="009D01D1" w:rsidRPr="00E77125" w:rsidRDefault="009D01D1" w:rsidP="009D01D1">
      <w:pPr>
        <w:pStyle w:val="ListParagraph"/>
        <w:numPr>
          <w:ilvl w:val="0"/>
          <w:numId w:val="26"/>
        </w:numPr>
        <w:rPr>
          <w:color w:val="FF0000"/>
          <w:sz w:val="52"/>
          <w:szCs w:val="52"/>
        </w:rPr>
      </w:pPr>
      <w:r w:rsidRPr="00E77125">
        <w:rPr>
          <w:color w:val="FF0000"/>
          <w:sz w:val="52"/>
          <w:szCs w:val="52"/>
        </w:rPr>
        <w:t>Statistics Calculator</w:t>
      </w:r>
      <w:r w:rsidR="00E77125" w:rsidRPr="00E77125">
        <w:rPr>
          <w:color w:val="FF0000"/>
          <w:sz w:val="52"/>
          <w:szCs w:val="52"/>
        </w:rPr>
        <w:t xml:space="preserve"> </w:t>
      </w:r>
    </w:p>
    <w:p w14:paraId="13528ABA" w14:textId="7109D185" w:rsidR="009D01D1" w:rsidRPr="00973D02" w:rsidRDefault="009D01D1" w:rsidP="00E77125">
      <w:pPr>
        <w:pStyle w:val="ListParagraph"/>
        <w:numPr>
          <w:ilvl w:val="0"/>
          <w:numId w:val="27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Performs basic statistical calculations (mean, median, mode, standard deviation).</w:t>
      </w:r>
    </w:p>
    <w:p w14:paraId="312717FB" w14:textId="09545569" w:rsidR="00973D02" w:rsidRPr="00973D02" w:rsidRDefault="00973D02" w:rsidP="00973D02">
      <w:pPr>
        <w:pStyle w:val="ListParagraph"/>
        <w:numPr>
          <w:ilvl w:val="0"/>
          <w:numId w:val="27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Computes mean, median, mode, variance, and standard deviation.</w:t>
      </w:r>
    </w:p>
    <w:p w14:paraId="162C2831" w14:textId="5B69BD08" w:rsidR="00973D02" w:rsidRPr="00973D02" w:rsidRDefault="00973D02" w:rsidP="00973D02">
      <w:pPr>
        <w:pStyle w:val="ListParagraph"/>
        <w:numPr>
          <w:ilvl w:val="0"/>
          <w:numId w:val="27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Can analize datasets and generate statistical reports.</w:t>
      </w:r>
    </w:p>
    <w:p w14:paraId="27982F61" w14:textId="370E9CF1" w:rsidR="00973D02" w:rsidRDefault="00973D02" w:rsidP="00973D02">
      <w:pPr>
        <w:pStyle w:val="ListParagraph"/>
        <w:numPr>
          <w:ilvl w:val="0"/>
          <w:numId w:val="27"/>
        </w:numPr>
        <w:rPr>
          <w:b/>
          <w:bCs/>
          <w:sz w:val="36"/>
          <w:szCs w:val="36"/>
        </w:rPr>
      </w:pPr>
      <w:r w:rsidRPr="00973D02">
        <w:rPr>
          <w:b/>
          <w:bCs/>
          <w:sz w:val="36"/>
          <w:szCs w:val="36"/>
        </w:rPr>
        <w:t>Useful in data science and analytics.</w:t>
      </w:r>
    </w:p>
    <w:p w14:paraId="2A5D2A9D" w14:textId="77777777" w:rsidR="00D20182" w:rsidRDefault="00D20182" w:rsidP="00D20182">
      <w:pPr>
        <w:rPr>
          <w:b/>
          <w:bCs/>
          <w:sz w:val="36"/>
          <w:szCs w:val="36"/>
        </w:rPr>
      </w:pPr>
    </w:p>
    <w:p w14:paraId="30210F50" w14:textId="11AA4589" w:rsidR="00D20182" w:rsidRDefault="00D20182" w:rsidP="00D20182">
      <w:pPr>
        <w:jc w:val="center"/>
        <w:rPr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342AA93" w14:textId="579D37D7" w:rsidR="00B1258B" w:rsidRDefault="0077798D" w:rsidP="00690E44">
      <w:pPr>
        <w:pStyle w:val="ListParagraph"/>
        <w:numPr>
          <w:ilvl w:val="0"/>
          <w:numId w:val="28"/>
        </w:numPr>
        <w:jc w:val="center"/>
        <w:rPr>
          <w:bCs/>
          <w:color w:val="70AD47" w:themeColor="accent6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0E44">
        <w:rPr>
          <w:bCs/>
          <w:color w:val="70AD47" w:themeColor="accent6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Future scope of mathematical website</w:t>
      </w:r>
    </w:p>
    <w:p w14:paraId="54165977" w14:textId="77777777" w:rsidR="00690E44" w:rsidRDefault="00690E44" w:rsidP="00690E44">
      <w:pPr>
        <w:pStyle w:val="ListParagraph"/>
        <w:rPr>
          <w:bCs/>
          <w:color w:val="70AD47" w:themeColor="accent6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479D5" w14:textId="146A1C88" w:rsidR="00690E44" w:rsidRPr="00690E44" w:rsidRDefault="00690E44" w:rsidP="00690E44">
      <w:pPr>
        <w:pStyle w:val="ListParagraph"/>
        <w:numPr>
          <w:ilvl w:val="0"/>
          <w:numId w:val="39"/>
        </w:numPr>
        <w:rPr>
          <w:bCs/>
          <w:color w:val="FF000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0E44">
        <w:rPr>
          <w:bCs/>
          <w:color w:val="FF000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Advanced Mathematical Concepts</w:t>
      </w:r>
    </w:p>
    <w:p w14:paraId="387137D0" w14:textId="386D83AE" w:rsidR="00690E44" w:rsidRPr="00690E44" w:rsidRDefault="00690E44" w:rsidP="00690E44">
      <w:pPr>
        <w:pStyle w:val="ListParagraph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0E44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Expand beyond basic calculations to include calculus, linear algebra, and probability</w:t>
      </w:r>
    </w:p>
    <w:p w14:paraId="7B99C6F9" w14:textId="6A76EFCD" w:rsidR="00690E44" w:rsidRPr="00690E44" w:rsidRDefault="00690E44" w:rsidP="00690E44">
      <w:pPr>
        <w:pStyle w:val="ListParagraph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0E44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features like matrix operations, differentiation, and integration.</w:t>
      </w:r>
    </w:p>
    <w:p w14:paraId="46DB8D75" w14:textId="77777777" w:rsidR="00690E44" w:rsidRDefault="00690E44" w:rsidP="00690E44">
      <w:pPr>
        <w:pStyle w:val="ListParagraph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5AA3A2" w14:textId="23C23D83" w:rsidR="00690E44" w:rsidRPr="00690E44" w:rsidRDefault="00690E44" w:rsidP="00690E44">
      <w:pPr>
        <w:pStyle w:val="ListParagraph"/>
        <w:numPr>
          <w:ilvl w:val="0"/>
          <w:numId w:val="41"/>
        </w:numPr>
        <w:rPr>
          <w:bCs/>
          <w:color w:val="FF000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0E44">
        <w:rPr>
          <w:bCs/>
          <w:color w:val="FF000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Real-World Applications</w:t>
      </w:r>
    </w:p>
    <w:p w14:paraId="638362E1" w14:textId="0FA51C28" w:rsidR="00690E44" w:rsidRPr="00690E44" w:rsidRDefault="00690E44" w:rsidP="00690E44">
      <w:pPr>
        <w:pStyle w:val="ListParagraph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0E44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 finance-related math, such as interest calculation, investment growth, etc.</w:t>
      </w:r>
    </w:p>
    <w:p w14:paraId="39070CB5" w14:textId="66CE1AF1" w:rsidR="00690E44" w:rsidRDefault="00690E44" w:rsidP="00690E44">
      <w:pPr>
        <w:pStyle w:val="ListParagraph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0E44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statistical analysis tools for researchers and students.</w:t>
      </w:r>
    </w:p>
    <w:p w14:paraId="0B45A875" w14:textId="77777777" w:rsidR="00690E44" w:rsidRPr="00690E44" w:rsidRDefault="00690E44" w:rsidP="00690E44">
      <w:pP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7F4A94" w14:textId="1D923B68" w:rsidR="00690E44" w:rsidRDefault="00690E44" w:rsidP="00690E44">
      <w:pPr>
        <w:pStyle w:val="ListParagraph"/>
        <w:numPr>
          <w:ilvl w:val="0"/>
          <w:numId w:val="43"/>
        </w:numPr>
        <w:rPr>
          <w:bCs/>
          <w:color w:val="FF000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0E44">
        <w:rPr>
          <w:bCs/>
          <w:color w:val="FF000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Community &amp; Collaboration</w:t>
      </w:r>
    </w:p>
    <w:p w14:paraId="3A3CC343" w14:textId="3D57607A" w:rsidR="00690E44" w:rsidRPr="00690E44" w:rsidRDefault="00690E44" w:rsidP="00690E44">
      <w:pPr>
        <w:pStyle w:val="ListParagraph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0E44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a discussion forum for users to discuss math   related topics.</w:t>
      </w:r>
    </w:p>
    <w:p w14:paraId="481BA394" w14:textId="77777777" w:rsidR="00690E44" w:rsidRPr="00690E44" w:rsidRDefault="00690E44" w:rsidP="00690E44">
      <w:pPr>
        <w:pStyle w:val="ListParagraph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0E44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 user to submit and share their own math problem s and solutions.</w:t>
      </w:r>
    </w:p>
    <w:p w14:paraId="1588C00F" w14:textId="77777777" w:rsidR="00690E44" w:rsidRPr="00690E44" w:rsidRDefault="00690E44" w:rsidP="00690E44">
      <w:pPr>
        <w:pStyle w:val="ListParagraph"/>
        <w:rPr>
          <w:bCs/>
          <w:color w:val="FF000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90E44" w:rsidRPr="0069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FDE68E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12EB"/>
          </v:shape>
        </w:pict>
      </mc:Choice>
      <mc:Fallback>
        <w:drawing>
          <wp:inline distT="0" distB="0" distL="0" distR="0" wp14:anchorId="3BCC41E9" wp14:editId="260959FE">
            <wp:extent cx="142875" cy="142875"/>
            <wp:effectExtent l="0" t="0" r="9525" b="9525"/>
            <wp:docPr id="546534921" name="Picture 2" descr="C:\Users\Dipak\AppData\Local\Temp\mso12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29508" name="Picture 270329508" descr="C:\Users\Dipak\AppData\Local\Temp\mso12E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167D47"/>
    <w:multiLevelType w:val="hybridMultilevel"/>
    <w:tmpl w:val="DB7CAE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F2614"/>
    <w:multiLevelType w:val="hybridMultilevel"/>
    <w:tmpl w:val="10143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C0391"/>
    <w:multiLevelType w:val="hybridMultilevel"/>
    <w:tmpl w:val="000065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20086"/>
    <w:multiLevelType w:val="hybridMultilevel"/>
    <w:tmpl w:val="6F80EC0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EC3719"/>
    <w:multiLevelType w:val="hybridMultilevel"/>
    <w:tmpl w:val="F1C0E8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F617B"/>
    <w:multiLevelType w:val="hybridMultilevel"/>
    <w:tmpl w:val="CAA839D4"/>
    <w:lvl w:ilvl="0" w:tplc="40090009">
      <w:start w:val="1"/>
      <w:numFmt w:val="bullet"/>
      <w:lvlText w:val=""/>
      <w:lvlJc w:val="left"/>
      <w:pPr>
        <w:ind w:left="8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6" w15:restartNumberingAfterBreak="0">
    <w:nsid w:val="0BB37605"/>
    <w:multiLevelType w:val="hybridMultilevel"/>
    <w:tmpl w:val="C39815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40FC3"/>
    <w:multiLevelType w:val="hybridMultilevel"/>
    <w:tmpl w:val="9C8E83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B41FC"/>
    <w:multiLevelType w:val="hybridMultilevel"/>
    <w:tmpl w:val="62B4E9D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C01A8F"/>
    <w:multiLevelType w:val="hybridMultilevel"/>
    <w:tmpl w:val="1262BDD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EC407FB"/>
    <w:multiLevelType w:val="hybridMultilevel"/>
    <w:tmpl w:val="9FE817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E54B6"/>
    <w:multiLevelType w:val="hybridMultilevel"/>
    <w:tmpl w:val="2690AF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32FF6"/>
    <w:multiLevelType w:val="hybridMultilevel"/>
    <w:tmpl w:val="34864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95DCC"/>
    <w:multiLevelType w:val="hybridMultilevel"/>
    <w:tmpl w:val="55644F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629A3"/>
    <w:multiLevelType w:val="hybridMultilevel"/>
    <w:tmpl w:val="FE7A45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6345C"/>
    <w:multiLevelType w:val="hybridMultilevel"/>
    <w:tmpl w:val="C2E41C7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F725EC0"/>
    <w:multiLevelType w:val="hybridMultilevel"/>
    <w:tmpl w:val="55FAE6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01BBF"/>
    <w:multiLevelType w:val="hybridMultilevel"/>
    <w:tmpl w:val="54BACF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B4D1C"/>
    <w:multiLevelType w:val="hybridMultilevel"/>
    <w:tmpl w:val="C46CDD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0E074E"/>
    <w:multiLevelType w:val="hybridMultilevel"/>
    <w:tmpl w:val="DC4025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A976D7"/>
    <w:multiLevelType w:val="hybridMultilevel"/>
    <w:tmpl w:val="BF8614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8005C"/>
    <w:multiLevelType w:val="hybridMultilevel"/>
    <w:tmpl w:val="3BD244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23308B"/>
    <w:multiLevelType w:val="hybridMultilevel"/>
    <w:tmpl w:val="17486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811CE"/>
    <w:multiLevelType w:val="hybridMultilevel"/>
    <w:tmpl w:val="86D4189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AF2D16"/>
    <w:multiLevelType w:val="hybridMultilevel"/>
    <w:tmpl w:val="97DAED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43C66"/>
    <w:multiLevelType w:val="hybridMultilevel"/>
    <w:tmpl w:val="9CC023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B75D97"/>
    <w:multiLevelType w:val="hybridMultilevel"/>
    <w:tmpl w:val="4440AC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4033C"/>
    <w:multiLevelType w:val="hybridMultilevel"/>
    <w:tmpl w:val="562E98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843FA"/>
    <w:multiLevelType w:val="hybridMultilevel"/>
    <w:tmpl w:val="EA4E3A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E3788C"/>
    <w:multiLevelType w:val="hybridMultilevel"/>
    <w:tmpl w:val="A7166D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984DF9"/>
    <w:multiLevelType w:val="hybridMultilevel"/>
    <w:tmpl w:val="26A867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D636F0"/>
    <w:multiLevelType w:val="hybridMultilevel"/>
    <w:tmpl w:val="A05214E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3D971C9"/>
    <w:multiLevelType w:val="hybridMultilevel"/>
    <w:tmpl w:val="17AA341A"/>
    <w:lvl w:ilvl="0" w:tplc="40090009">
      <w:start w:val="1"/>
      <w:numFmt w:val="bullet"/>
      <w:lvlText w:val="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3" w15:restartNumberingAfterBreak="0">
    <w:nsid w:val="545039CC"/>
    <w:multiLevelType w:val="hybridMultilevel"/>
    <w:tmpl w:val="276847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883560"/>
    <w:multiLevelType w:val="hybridMultilevel"/>
    <w:tmpl w:val="E61C44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45418"/>
    <w:multiLevelType w:val="hybridMultilevel"/>
    <w:tmpl w:val="DF0435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E7FA7"/>
    <w:multiLevelType w:val="hybridMultilevel"/>
    <w:tmpl w:val="F47A8E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529DF"/>
    <w:multiLevelType w:val="hybridMultilevel"/>
    <w:tmpl w:val="45F4F5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E6E75"/>
    <w:multiLevelType w:val="hybridMultilevel"/>
    <w:tmpl w:val="C04005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D60726"/>
    <w:multiLevelType w:val="hybridMultilevel"/>
    <w:tmpl w:val="C5E09A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8502A"/>
    <w:multiLevelType w:val="hybridMultilevel"/>
    <w:tmpl w:val="54ACE5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FB61F3"/>
    <w:multiLevelType w:val="hybridMultilevel"/>
    <w:tmpl w:val="CD721C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7F48B8"/>
    <w:multiLevelType w:val="hybridMultilevel"/>
    <w:tmpl w:val="F0242C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C0973"/>
    <w:multiLevelType w:val="hybridMultilevel"/>
    <w:tmpl w:val="1EB68A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B164B7"/>
    <w:multiLevelType w:val="hybridMultilevel"/>
    <w:tmpl w:val="13BEC65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DF0951"/>
    <w:multiLevelType w:val="hybridMultilevel"/>
    <w:tmpl w:val="3AC064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F66FE"/>
    <w:multiLevelType w:val="hybridMultilevel"/>
    <w:tmpl w:val="42AE6D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9A5F39"/>
    <w:multiLevelType w:val="hybridMultilevel"/>
    <w:tmpl w:val="B0DC64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267576">
    <w:abstractNumId w:val="25"/>
  </w:num>
  <w:num w:numId="2" w16cid:durableId="178282638">
    <w:abstractNumId w:val="46"/>
  </w:num>
  <w:num w:numId="3" w16cid:durableId="690959536">
    <w:abstractNumId w:val="43"/>
  </w:num>
  <w:num w:numId="4" w16cid:durableId="512695347">
    <w:abstractNumId w:val="28"/>
  </w:num>
  <w:num w:numId="5" w16cid:durableId="2044480910">
    <w:abstractNumId w:val="2"/>
  </w:num>
  <w:num w:numId="6" w16cid:durableId="1306928725">
    <w:abstractNumId w:val="30"/>
  </w:num>
  <w:num w:numId="7" w16cid:durableId="1761415176">
    <w:abstractNumId w:val="17"/>
  </w:num>
  <w:num w:numId="8" w16cid:durableId="1478838672">
    <w:abstractNumId w:val="36"/>
  </w:num>
  <w:num w:numId="9" w16cid:durableId="1227298349">
    <w:abstractNumId w:val="38"/>
  </w:num>
  <w:num w:numId="10" w16cid:durableId="1759138715">
    <w:abstractNumId w:val="16"/>
  </w:num>
  <w:num w:numId="11" w16cid:durableId="713235584">
    <w:abstractNumId w:val="6"/>
  </w:num>
  <w:num w:numId="12" w16cid:durableId="2002419219">
    <w:abstractNumId w:val="40"/>
  </w:num>
  <w:num w:numId="13" w16cid:durableId="1984508573">
    <w:abstractNumId w:val="20"/>
  </w:num>
  <w:num w:numId="14" w16cid:durableId="92016545">
    <w:abstractNumId w:val="27"/>
  </w:num>
  <w:num w:numId="15" w16cid:durableId="1771242330">
    <w:abstractNumId w:val="24"/>
  </w:num>
  <w:num w:numId="16" w16cid:durableId="1042244597">
    <w:abstractNumId w:val="42"/>
  </w:num>
  <w:num w:numId="17" w16cid:durableId="179009041">
    <w:abstractNumId w:val="13"/>
  </w:num>
  <w:num w:numId="18" w16cid:durableId="1399668374">
    <w:abstractNumId w:val="18"/>
  </w:num>
  <w:num w:numId="19" w16cid:durableId="1058943209">
    <w:abstractNumId w:val="11"/>
  </w:num>
  <w:num w:numId="20" w16cid:durableId="392243367">
    <w:abstractNumId w:val="29"/>
  </w:num>
  <w:num w:numId="21" w16cid:durableId="1467971437">
    <w:abstractNumId w:val="33"/>
  </w:num>
  <w:num w:numId="22" w16cid:durableId="1756366151">
    <w:abstractNumId w:val="14"/>
  </w:num>
  <w:num w:numId="23" w16cid:durableId="1424064120">
    <w:abstractNumId w:val="4"/>
  </w:num>
  <w:num w:numId="24" w16cid:durableId="932788366">
    <w:abstractNumId w:val="41"/>
  </w:num>
  <w:num w:numId="25" w16cid:durableId="502621608">
    <w:abstractNumId w:val="19"/>
  </w:num>
  <w:num w:numId="26" w16cid:durableId="1354571463">
    <w:abstractNumId w:val="45"/>
  </w:num>
  <w:num w:numId="27" w16cid:durableId="587470456">
    <w:abstractNumId w:val="26"/>
  </w:num>
  <w:num w:numId="28" w16cid:durableId="2098016457">
    <w:abstractNumId w:val="21"/>
  </w:num>
  <w:num w:numId="29" w16cid:durableId="635648830">
    <w:abstractNumId w:val="5"/>
  </w:num>
  <w:num w:numId="30" w16cid:durableId="279462142">
    <w:abstractNumId w:val="0"/>
  </w:num>
  <w:num w:numId="31" w16cid:durableId="1229266087">
    <w:abstractNumId w:val="39"/>
  </w:num>
  <w:num w:numId="32" w16cid:durableId="1198928168">
    <w:abstractNumId w:val="47"/>
  </w:num>
  <w:num w:numId="33" w16cid:durableId="650713113">
    <w:abstractNumId w:val="10"/>
  </w:num>
  <w:num w:numId="34" w16cid:durableId="1570992843">
    <w:abstractNumId w:val="7"/>
  </w:num>
  <w:num w:numId="35" w16cid:durableId="327945310">
    <w:abstractNumId w:val="12"/>
  </w:num>
  <w:num w:numId="36" w16cid:durableId="1437941298">
    <w:abstractNumId w:val="22"/>
  </w:num>
  <w:num w:numId="37" w16cid:durableId="1882087887">
    <w:abstractNumId w:val="1"/>
  </w:num>
  <w:num w:numId="38" w16cid:durableId="1784491567">
    <w:abstractNumId w:val="44"/>
  </w:num>
  <w:num w:numId="39" w16cid:durableId="348339835">
    <w:abstractNumId w:val="37"/>
  </w:num>
  <w:num w:numId="40" w16cid:durableId="226187788">
    <w:abstractNumId w:val="32"/>
  </w:num>
  <w:num w:numId="41" w16cid:durableId="194736404">
    <w:abstractNumId w:val="34"/>
  </w:num>
  <w:num w:numId="42" w16cid:durableId="66342844">
    <w:abstractNumId w:val="8"/>
  </w:num>
  <w:num w:numId="43" w16cid:durableId="402797033">
    <w:abstractNumId w:val="35"/>
  </w:num>
  <w:num w:numId="44" w16cid:durableId="1374650158">
    <w:abstractNumId w:val="31"/>
  </w:num>
  <w:num w:numId="45" w16cid:durableId="275210960">
    <w:abstractNumId w:val="3"/>
  </w:num>
  <w:num w:numId="46" w16cid:durableId="2058233655">
    <w:abstractNumId w:val="15"/>
  </w:num>
  <w:num w:numId="47" w16cid:durableId="1118063160">
    <w:abstractNumId w:val="9"/>
  </w:num>
  <w:num w:numId="48" w16cid:durableId="1363431951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ipak Jawane">
    <w15:presenceInfo w15:providerId="Windows Live" w15:userId="e2b4657cd251e4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D1"/>
    <w:rsid w:val="001243A9"/>
    <w:rsid w:val="0014149F"/>
    <w:rsid w:val="00195215"/>
    <w:rsid w:val="001F7219"/>
    <w:rsid w:val="00250E63"/>
    <w:rsid w:val="002D37D8"/>
    <w:rsid w:val="0034317D"/>
    <w:rsid w:val="00455D3A"/>
    <w:rsid w:val="00574A3E"/>
    <w:rsid w:val="0059687C"/>
    <w:rsid w:val="00605D03"/>
    <w:rsid w:val="006434C7"/>
    <w:rsid w:val="00651069"/>
    <w:rsid w:val="00690E44"/>
    <w:rsid w:val="006C1C54"/>
    <w:rsid w:val="0072080B"/>
    <w:rsid w:val="0077798D"/>
    <w:rsid w:val="007B66A5"/>
    <w:rsid w:val="009066C7"/>
    <w:rsid w:val="00917774"/>
    <w:rsid w:val="00946E5D"/>
    <w:rsid w:val="00973D02"/>
    <w:rsid w:val="009A2BC0"/>
    <w:rsid w:val="009D01D1"/>
    <w:rsid w:val="009F5274"/>
    <w:rsid w:val="00B1258B"/>
    <w:rsid w:val="00C41B5C"/>
    <w:rsid w:val="00C66710"/>
    <w:rsid w:val="00C773F7"/>
    <w:rsid w:val="00C90768"/>
    <w:rsid w:val="00CA7225"/>
    <w:rsid w:val="00D20182"/>
    <w:rsid w:val="00E54AF0"/>
    <w:rsid w:val="00E55FEA"/>
    <w:rsid w:val="00E77125"/>
    <w:rsid w:val="00F83FF4"/>
    <w:rsid w:val="00FD2191"/>
    <w:rsid w:val="00FD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B5AE"/>
  <w15:chartTrackingRefBased/>
  <w15:docId w15:val="{F00D96C6-B24C-4944-8C32-C5F7BF20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1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1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1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1D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7712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54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AF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434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hantdudhal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shdwi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g"/><Relationship Id="rId11" Type="http://schemas.openxmlformats.org/officeDocument/2006/relationships/theme" Target="theme/theme1.xml"/><Relationship Id="rId5" Type="http://schemas.openxmlformats.org/officeDocument/2006/relationships/image" Target="media/image3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862</Words>
  <Characters>4920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Jawane</dc:creator>
  <cp:keywords/>
  <dc:description/>
  <cp:lastModifiedBy>Anshika Dwivedi</cp:lastModifiedBy>
  <cp:revision>2</cp:revision>
  <dcterms:created xsi:type="dcterms:W3CDTF">2025-03-06T14:59:00Z</dcterms:created>
  <dcterms:modified xsi:type="dcterms:W3CDTF">2025-03-06T14:59:00Z</dcterms:modified>
</cp:coreProperties>
</file>